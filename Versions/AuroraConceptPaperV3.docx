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80" w:lineRule="auto"/>
        <w:rPr>
          <w:color w:val="000000"/>
          <w:sz w:val="48"/>
          <w:szCs w:val="4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80" w:before="280" w:lineRule="auto"/>
        <w:rPr>
          <w:sz w:val="48"/>
          <w:szCs w:val="48"/>
        </w:rPr>
        <w:sectPr>
          <w:footerReference r:id="rId9"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Rethinking the Design Space of EHRs towards modeling tools: A pathway for health care to join the “Design Disciplines”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Arnold KIM</w:t>
        <w:br w:type="textWrapping"/>
      </w:r>
      <w:r w:rsidDel="00000000" w:rsidR="00000000" w:rsidRPr="00000000">
        <w:rPr>
          <w:color w:val="000000"/>
          <w:sz w:val="18"/>
          <w:szCs w:val="18"/>
          <w:highlight w:val="yellow"/>
          <w:rtl w:val="0"/>
        </w:rPr>
        <w:t xml:space="preserve">line 2: </w:t>
      </w:r>
      <w:r w:rsidDel="00000000" w:rsidR="00000000" w:rsidRPr="00000000">
        <w:rPr>
          <w:i w:val="1"/>
          <w:color w:val="000000"/>
          <w:sz w:val="18"/>
          <w:szCs w:val="18"/>
          <w:highlight w:val="yellow"/>
          <w:rtl w:val="0"/>
        </w:rPr>
        <w:t xml:space="preserve">dept. name of organization </w:t>
        <w:br w:type="textWrapping"/>
        <w:t xml:space="preserve">(of Affiliation)</w:t>
      </w:r>
      <w:r w:rsidDel="00000000" w:rsidR="00000000" w:rsidRPr="00000000">
        <w:rPr>
          <w:color w:val="000000"/>
          <w:sz w:val="18"/>
          <w:szCs w:val="18"/>
          <w:highlight w:val="yellow"/>
          <w:rtl w:val="0"/>
        </w:rPr>
        <w:br w:type="textWrapping"/>
        <w:t xml:space="preserve">line 3: </w:t>
      </w:r>
      <w:r w:rsidDel="00000000" w:rsidR="00000000" w:rsidRPr="00000000">
        <w:rPr>
          <w:i w:val="1"/>
          <w:color w:val="000000"/>
          <w:sz w:val="18"/>
          <w:szCs w:val="18"/>
          <w:highlight w:val="yellow"/>
          <w:rtl w:val="0"/>
        </w:rPr>
        <w:t xml:space="preserve">name of organization </w:t>
        <w:br w:type="textWrapping"/>
        <w:t xml:space="preserve">(of Affiliation)</w:t>
        <w:br w:type="textWrapping"/>
      </w:r>
      <w:r w:rsidDel="00000000" w:rsidR="00000000" w:rsidRPr="00000000">
        <w:rPr>
          <w:color w:val="000000"/>
          <w:sz w:val="18"/>
          <w:szCs w:val="18"/>
          <w:highlight w:val="yellow"/>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Laila Ikki</w:t>
        <w:br w:type="textWrapping"/>
      </w:r>
      <w:r w:rsidDel="00000000" w:rsidR="00000000" w:rsidRPr="00000000">
        <w:rPr>
          <w:color w:val="000000"/>
          <w:sz w:val="18"/>
          <w:szCs w:val="18"/>
          <w:highlight w:val="yellow"/>
          <w:rtl w:val="0"/>
        </w:rPr>
        <w:t xml:space="preserve">line 2: </w:t>
      </w:r>
      <w:r w:rsidDel="00000000" w:rsidR="00000000" w:rsidRPr="00000000">
        <w:rPr>
          <w:i w:val="1"/>
          <w:color w:val="000000"/>
          <w:sz w:val="18"/>
          <w:szCs w:val="18"/>
          <w:highlight w:val="yellow"/>
          <w:rtl w:val="0"/>
        </w:rPr>
        <w:t xml:space="preserve">dept. name of organization</w:t>
      </w:r>
      <w:r w:rsidDel="00000000" w:rsidR="00000000" w:rsidRPr="00000000">
        <w:rPr>
          <w:color w:val="000000"/>
          <w:sz w:val="18"/>
          <w:szCs w:val="18"/>
          <w:highlight w:val="yellow"/>
          <w:rtl w:val="0"/>
        </w:rPr>
        <w:br w:type="textWrapping"/>
      </w:r>
      <w:r w:rsidDel="00000000" w:rsidR="00000000" w:rsidRPr="00000000">
        <w:rPr>
          <w:i w:val="1"/>
          <w:color w:val="000000"/>
          <w:sz w:val="18"/>
          <w:szCs w:val="18"/>
          <w:highlight w:val="yellow"/>
          <w:rtl w:val="0"/>
        </w:rPr>
        <w:t xml:space="preserve">(of Affiliation)</w:t>
      </w:r>
      <w:r w:rsidDel="00000000" w:rsidR="00000000" w:rsidRPr="00000000">
        <w:rPr>
          <w:color w:val="000000"/>
          <w:sz w:val="18"/>
          <w:szCs w:val="18"/>
          <w:highlight w:val="yellow"/>
          <w:rtl w:val="0"/>
        </w:rPr>
        <w:br w:type="textWrapping"/>
        <w:t xml:space="preserve">line 3: </w:t>
      </w:r>
      <w:r w:rsidDel="00000000" w:rsidR="00000000" w:rsidRPr="00000000">
        <w:rPr>
          <w:i w:val="1"/>
          <w:color w:val="000000"/>
          <w:sz w:val="18"/>
          <w:szCs w:val="18"/>
          <w:highlight w:val="yellow"/>
          <w:rtl w:val="0"/>
        </w:rPr>
        <w:t xml:space="preserve">name of organization </w:t>
        <w:br w:type="textWrapping"/>
        <w:t xml:space="preserve">(of Affiliation)</w:t>
        <w:br w:type="textWrapping"/>
      </w:r>
      <w:r w:rsidDel="00000000" w:rsidR="00000000" w:rsidRPr="00000000">
        <w:rPr>
          <w:color w:val="000000"/>
          <w:sz w:val="18"/>
          <w:szCs w:val="18"/>
          <w:highlight w:val="yellow"/>
          <w:rtl w:val="0"/>
        </w:rPr>
        <w:t xml:space="preserve">line 4: City, Country</w:t>
        <w:br w:type="textWrapping"/>
        <w:t xml:space="preserve">line 5: email address  or ORCID</w:t>
      </w:r>
      <w:r w:rsidDel="00000000" w:rsidR="00000000" w:rsidRPr="00000000">
        <w:br w:type="column"/>
      </w:r>
      <w:r w:rsidDel="00000000" w:rsidR="00000000" w:rsidRPr="00000000">
        <w:rPr>
          <w:color w:val="000000"/>
          <w:sz w:val="18"/>
          <w:szCs w:val="18"/>
          <w:rtl w:val="0"/>
        </w:rPr>
        <w:t xml:space="preserve">Sabah Mohammed</w:t>
        <w:br w:type="textWrapping"/>
      </w:r>
      <w:r w:rsidDel="00000000" w:rsidR="00000000" w:rsidRPr="00000000">
        <w:rPr>
          <w:color w:val="000000"/>
          <w:sz w:val="18"/>
          <w:szCs w:val="18"/>
          <w:highlight w:val="yellow"/>
          <w:rtl w:val="0"/>
        </w:rPr>
        <w:t xml:space="preserve">line 2: </w:t>
      </w:r>
      <w:r w:rsidDel="00000000" w:rsidR="00000000" w:rsidRPr="00000000">
        <w:rPr>
          <w:i w:val="1"/>
          <w:color w:val="000000"/>
          <w:sz w:val="18"/>
          <w:szCs w:val="18"/>
          <w:highlight w:val="yellow"/>
          <w:rtl w:val="0"/>
        </w:rPr>
        <w:t xml:space="preserve">dept. name of organization </w:t>
        <w:br w:type="textWrapping"/>
        <w:t xml:space="preserve">(of Affiliation)</w:t>
      </w:r>
      <w:r w:rsidDel="00000000" w:rsidR="00000000" w:rsidRPr="00000000">
        <w:rPr>
          <w:color w:val="000000"/>
          <w:sz w:val="18"/>
          <w:szCs w:val="18"/>
          <w:highlight w:val="yellow"/>
          <w:rtl w:val="0"/>
        </w:rPr>
        <w:br w:type="textWrapping"/>
        <w:t xml:space="preserve">line 3: </w:t>
      </w:r>
      <w:r w:rsidDel="00000000" w:rsidR="00000000" w:rsidRPr="00000000">
        <w:rPr>
          <w:i w:val="1"/>
          <w:color w:val="000000"/>
          <w:sz w:val="18"/>
          <w:szCs w:val="18"/>
          <w:highlight w:val="yellow"/>
          <w:rtl w:val="0"/>
        </w:rPr>
        <w:t xml:space="preserve">name of organization </w:t>
        <w:br w:type="textWrapping"/>
        <w:t xml:space="preserve">(of Affiliation)</w:t>
        <w:br w:type="textWrapping"/>
      </w:r>
      <w:r w:rsidDel="00000000" w:rsidR="00000000" w:rsidRPr="00000000">
        <w:rPr>
          <w:color w:val="000000"/>
          <w:sz w:val="18"/>
          <w:szCs w:val="18"/>
          <w:highlight w:val="yellow"/>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Samia Isha</w:t>
      </w:r>
      <w:r w:rsidDel="00000000" w:rsidR="00000000" w:rsidRPr="00000000">
        <w:rPr>
          <w:sz w:val="18"/>
          <w:szCs w:val="18"/>
          <w:rtl w:val="0"/>
        </w:rPr>
        <w:t xml:space="preserve">que</w:t>
      </w:r>
      <w:r w:rsidDel="00000000" w:rsidR="00000000" w:rsidRPr="00000000">
        <w:rPr>
          <w:color w:val="000000"/>
          <w:sz w:val="18"/>
          <w:szCs w:val="18"/>
          <w:rtl w:val="0"/>
        </w:rPr>
        <w:br w:type="textWrapping"/>
      </w:r>
      <w:r w:rsidDel="00000000" w:rsidR="00000000" w:rsidRPr="00000000">
        <w:rPr>
          <w:color w:val="000000"/>
          <w:sz w:val="18"/>
          <w:szCs w:val="18"/>
          <w:highlight w:val="yellow"/>
          <w:rtl w:val="0"/>
        </w:rPr>
        <w:t xml:space="preserve">line 2: </w:t>
      </w:r>
      <w:r w:rsidDel="00000000" w:rsidR="00000000" w:rsidRPr="00000000">
        <w:rPr>
          <w:i w:val="1"/>
          <w:color w:val="000000"/>
          <w:sz w:val="18"/>
          <w:szCs w:val="18"/>
          <w:highlight w:val="yellow"/>
          <w:rtl w:val="0"/>
        </w:rPr>
        <w:t xml:space="preserve">dept. name of organization </w:t>
        <w:br w:type="textWrapping"/>
        <w:t xml:space="preserve">(of Affiliation)</w:t>
      </w:r>
      <w:r w:rsidDel="00000000" w:rsidR="00000000" w:rsidRPr="00000000">
        <w:rPr>
          <w:color w:val="000000"/>
          <w:sz w:val="18"/>
          <w:szCs w:val="18"/>
          <w:highlight w:val="yellow"/>
          <w:rtl w:val="0"/>
        </w:rPr>
        <w:br w:type="textWrapping"/>
        <w:t xml:space="preserve">line 3: </w:t>
      </w:r>
      <w:r w:rsidDel="00000000" w:rsidR="00000000" w:rsidRPr="00000000">
        <w:rPr>
          <w:i w:val="1"/>
          <w:color w:val="000000"/>
          <w:sz w:val="18"/>
          <w:szCs w:val="18"/>
          <w:highlight w:val="yellow"/>
          <w:rtl w:val="0"/>
        </w:rPr>
        <w:t xml:space="preserve">name of organization </w:t>
        <w:br w:type="textWrapping"/>
        <w:t xml:space="preserve">(of Affiliation)</w:t>
        <w:br w:type="textWrapping"/>
      </w:r>
      <w:r w:rsidDel="00000000" w:rsidR="00000000" w:rsidRPr="00000000">
        <w:rPr>
          <w:color w:val="000000"/>
          <w:sz w:val="18"/>
          <w:szCs w:val="18"/>
          <w:highlight w:val="yellow"/>
          <w:rtl w:val="0"/>
        </w:rPr>
        <w:t xml:space="preserve">line 4: City, Country</w:t>
        <w:br w:type="textWrapping"/>
        <w:t xml:space="preserve">line 5: email address  or ORCID</w:t>
      </w:r>
      <w:r w:rsidDel="00000000" w:rsidR="00000000" w:rsidRPr="00000000">
        <w:br w:type="column"/>
      </w:r>
      <w:r w:rsidDel="00000000" w:rsidR="00000000" w:rsidRPr="00000000">
        <w:rPr>
          <w:color w:val="000000"/>
          <w:sz w:val="18"/>
          <w:szCs w:val="18"/>
          <w:rtl w:val="0"/>
        </w:rPr>
        <w:t xml:space="preserve">Jinan Fiaidhi</w:t>
        <w:br w:type="textWrapping"/>
      </w:r>
      <w:r w:rsidDel="00000000" w:rsidR="00000000" w:rsidRPr="00000000">
        <w:rPr>
          <w:color w:val="000000"/>
          <w:sz w:val="18"/>
          <w:szCs w:val="18"/>
          <w:highlight w:val="yellow"/>
          <w:rtl w:val="0"/>
        </w:rPr>
        <w:t xml:space="preserve">line 2: </w:t>
      </w:r>
      <w:r w:rsidDel="00000000" w:rsidR="00000000" w:rsidRPr="00000000">
        <w:rPr>
          <w:i w:val="1"/>
          <w:color w:val="000000"/>
          <w:sz w:val="18"/>
          <w:szCs w:val="18"/>
          <w:highlight w:val="yellow"/>
          <w:rtl w:val="0"/>
        </w:rPr>
        <w:t xml:space="preserve">dept. name of organization </w:t>
        <w:br w:type="textWrapping"/>
        <w:t xml:space="preserve">(of Affiliation)</w:t>
      </w:r>
      <w:r w:rsidDel="00000000" w:rsidR="00000000" w:rsidRPr="00000000">
        <w:rPr>
          <w:color w:val="000000"/>
          <w:sz w:val="18"/>
          <w:szCs w:val="18"/>
          <w:highlight w:val="yellow"/>
          <w:rtl w:val="0"/>
        </w:rPr>
        <w:br w:type="textWrapping"/>
        <w:t xml:space="preserve">line 3: </w:t>
      </w:r>
      <w:r w:rsidDel="00000000" w:rsidR="00000000" w:rsidRPr="00000000">
        <w:rPr>
          <w:i w:val="1"/>
          <w:color w:val="000000"/>
          <w:sz w:val="18"/>
          <w:szCs w:val="18"/>
          <w:highlight w:val="yellow"/>
          <w:rtl w:val="0"/>
        </w:rPr>
        <w:t xml:space="preserve">name of organization </w:t>
        <w:br w:type="textWrapping"/>
        <w:t xml:space="preserve">(of Affiliation)</w:t>
        <w:br w:type="textWrapping"/>
      </w:r>
      <w:r w:rsidDel="00000000" w:rsidR="00000000" w:rsidRPr="00000000">
        <w:rPr>
          <w:color w:val="000000"/>
          <w:sz w:val="18"/>
          <w:szCs w:val="18"/>
          <w:highlight w:val="yellow"/>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color w:val="000000"/>
          <w:sz w:val="22"/>
          <w:szCs w:val="2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sdt>
        <w:sdtPr>
          <w:tag w:val="goog_rdk_0"/>
        </w:sdtPr>
        <w:sdtContent>
          <w:commentRangeStart w:id="0"/>
        </w:sdtContent>
      </w:sdt>
      <w:r w:rsidDel="00000000" w:rsidR="00000000" w:rsidRPr="00000000">
        <w:rPr>
          <w:color w:val="000000"/>
          <w:sz w:val="18"/>
          <w:szCs w:val="18"/>
          <w:rtl w:val="0"/>
        </w:rPr>
        <w:t xml:space="preserve">Other Member</w:t>
      </w:r>
      <w:commentRangeEnd w:id="0"/>
      <w:r w:rsidDel="00000000" w:rsidR="00000000" w:rsidRPr="00000000">
        <w:commentReference w:id="0"/>
      </w:r>
      <w:r w:rsidDel="00000000" w:rsidR="00000000" w:rsidRPr="00000000">
        <w:rPr>
          <w:color w:val="000000"/>
          <w:sz w:val="18"/>
          <w:szCs w:val="18"/>
          <w:rtl w:val="0"/>
        </w:rPr>
        <w:br w:type="textWrapping"/>
      </w:r>
      <w:r w:rsidDel="00000000" w:rsidR="00000000" w:rsidRPr="00000000">
        <w:rPr>
          <w:color w:val="000000"/>
          <w:sz w:val="18"/>
          <w:szCs w:val="18"/>
          <w:highlight w:val="yellow"/>
          <w:rtl w:val="0"/>
        </w:rPr>
        <w:t xml:space="preserve">line 2: </w:t>
      </w:r>
      <w:r w:rsidDel="00000000" w:rsidR="00000000" w:rsidRPr="00000000">
        <w:rPr>
          <w:i w:val="1"/>
          <w:color w:val="000000"/>
          <w:sz w:val="18"/>
          <w:szCs w:val="18"/>
          <w:highlight w:val="yellow"/>
          <w:rtl w:val="0"/>
        </w:rPr>
        <w:t xml:space="preserve">dept. name of organization </w:t>
        <w:br w:type="textWrapping"/>
        <w:t xml:space="preserve">(of Affiliation)</w:t>
      </w:r>
      <w:r w:rsidDel="00000000" w:rsidR="00000000" w:rsidRPr="00000000">
        <w:rPr>
          <w:color w:val="000000"/>
          <w:sz w:val="18"/>
          <w:szCs w:val="18"/>
          <w:highlight w:val="yellow"/>
          <w:rtl w:val="0"/>
        </w:rPr>
        <w:br w:type="textWrapping"/>
        <w:t xml:space="preserve">line 3: </w:t>
      </w:r>
      <w:r w:rsidDel="00000000" w:rsidR="00000000" w:rsidRPr="00000000">
        <w:rPr>
          <w:i w:val="1"/>
          <w:color w:val="000000"/>
          <w:sz w:val="18"/>
          <w:szCs w:val="18"/>
          <w:highlight w:val="yellow"/>
          <w:rtl w:val="0"/>
        </w:rPr>
        <w:t xml:space="preserve">name of organization </w:t>
        <w:br w:type="textWrapping"/>
        <w:t xml:space="preserve">(of Affiliation)</w:t>
        <w:br w:type="textWrapping"/>
      </w:r>
      <w:r w:rsidDel="00000000" w:rsidR="00000000" w:rsidRPr="00000000">
        <w:rPr>
          <w:color w:val="000000"/>
          <w:sz w:val="18"/>
          <w:szCs w:val="18"/>
          <w:highlight w:val="yellow"/>
          <w:rtl w:val="0"/>
        </w:rPr>
        <w:t xml:space="preserve">line 4: City, Country</w:t>
        <w:br w:type="textWrapping"/>
        <w:t xml:space="preserve">line 5: email address or ORCID</w:t>
      </w:r>
      <w:r w:rsidDel="00000000" w:rsidR="00000000" w:rsidRPr="00000000">
        <w:rPr>
          <w:color w:val="000000"/>
          <w:sz w:val="22"/>
          <w:szCs w:val="22"/>
          <w:rtl w:val="0"/>
        </w:rPr>
        <w:t xml:space="preserve"> </w:t>
      </w:r>
    </w:p>
    <w:p w:rsidR="00000000" w:rsidDel="00000000" w:rsidP="00000000" w:rsidRDefault="00000000" w:rsidRPr="00000000" w14:paraId="00000008">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ind w:firstLine="272"/>
        <w:jc w:val="both"/>
        <w:rPr>
          <w:b w:val="1"/>
          <w:color w:val="000000"/>
          <w:sz w:val="18"/>
          <w:szCs w:val="18"/>
        </w:rPr>
      </w:pPr>
      <w:sdt>
        <w:sdtPr>
          <w:tag w:val="goog_rdk_1"/>
        </w:sdtPr>
        <w:sdtContent>
          <w:commentRangeStart w:id="1"/>
        </w:sdtContent>
      </w:sdt>
      <w:r w:rsidDel="00000000" w:rsidR="00000000" w:rsidRPr="00000000">
        <w:rPr>
          <w:b w:val="1"/>
          <w:i w:val="1"/>
          <w:color w:val="000000"/>
          <w:sz w:val="18"/>
          <w:szCs w:val="18"/>
          <w:rtl w:val="0"/>
        </w:rPr>
        <w:t xml:space="preserve">Abstract</w:t>
      </w:r>
      <w:commentRangeEnd w:id="1"/>
      <w:r w:rsidDel="00000000" w:rsidR="00000000" w:rsidRPr="00000000">
        <w:commentReference w:id="1"/>
      </w:r>
      <w:r w:rsidDel="00000000" w:rsidR="00000000" w:rsidRPr="00000000">
        <w:rPr>
          <w:b w:val="1"/>
          <w:color w:val="000000"/>
          <w:sz w:val="18"/>
          <w:szCs w:val="18"/>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Rule="auto"/>
        <w:ind w:firstLine="274"/>
        <w:jc w:val="both"/>
        <w:rPr>
          <w:b w:val="1"/>
          <w:i w:val="1"/>
          <w:color w:val="000000"/>
          <w:sz w:val="18"/>
          <w:szCs w:val="18"/>
        </w:rPr>
      </w:pPr>
      <w:r w:rsidDel="00000000" w:rsidR="00000000" w:rsidRPr="00000000">
        <w:rPr>
          <w:b w:val="1"/>
          <w:i w:val="1"/>
          <w:color w:val="000000"/>
          <w:sz w:val="18"/>
          <w:szCs w:val="18"/>
          <w:rtl w:val="0"/>
        </w:rPr>
        <w:t xml:space="preserve">Keywords—</w:t>
      </w:r>
      <w:r w:rsidDel="00000000" w:rsidR="00000000" w:rsidRPr="00000000">
        <w:rPr>
          <w:b w:val="1"/>
          <w:i w:val="1"/>
          <w:color w:val="000000"/>
          <w:sz w:val="18"/>
          <w:szCs w:val="18"/>
          <w:highlight w:val="yellow"/>
          <w:rtl w:val="0"/>
        </w:rPr>
        <w:t xml:space="preserve">component, formatting, style, styling, insert (</w:t>
      </w:r>
      <w:r w:rsidDel="00000000" w:rsidR="00000000" w:rsidRPr="00000000">
        <w:rPr>
          <w:i w:val="1"/>
          <w:color w:val="000000"/>
          <w:sz w:val="18"/>
          <w:szCs w:val="18"/>
          <w:highlight w:val="yellow"/>
          <w:rtl w:val="0"/>
        </w:rPr>
        <w:t xml:space="preserve">key words</w:t>
      </w:r>
      <w:r w:rsidDel="00000000" w:rsidR="00000000" w:rsidRPr="00000000">
        <w:rPr>
          <w:b w:val="1"/>
          <w:i w:val="1"/>
          <w:color w:val="000000"/>
          <w:sz w:val="18"/>
          <w:szCs w:val="18"/>
          <w:highlight w:val="yellow"/>
          <w:rtl w:val="0"/>
        </w:rPr>
        <w:t xml:space="preserve">)</w:t>
      </w:r>
      <w:r w:rsidDel="00000000" w:rsidR="00000000" w:rsidRPr="00000000">
        <w:rPr>
          <w:rtl w:val="0"/>
        </w:rPr>
      </w:r>
    </w:p>
    <w:p w:rsidR="00000000" w:rsidDel="00000000" w:rsidP="00000000" w:rsidRDefault="00000000" w:rsidRPr="00000000" w14:paraId="0000000B">
      <w:pPr>
        <w:pStyle w:val="Heading1"/>
        <w:tabs>
          <w:tab w:val="left" w:leader="none" w:pos="216"/>
        </w:tabs>
        <w:ind w:left="216" w:firstLine="360"/>
        <w:jc w:val="both"/>
        <w:rPr/>
      </w:pPr>
      <w:r w:rsidDel="00000000" w:rsidR="00000000" w:rsidRPr="00000000">
        <w:rPr>
          <w:rtl w:val="0"/>
        </w:rPr>
        <w:t xml:space="preserve"> Patient Case representation space in healthcare</w:t>
      </w:r>
    </w:p>
    <w:p w:rsidR="00000000" w:rsidDel="00000000" w:rsidP="00000000" w:rsidRDefault="00000000" w:rsidRPr="00000000" w14:paraId="0000000C">
      <w:pPr>
        <w:tabs>
          <w:tab w:val="center" w:leader="none" w:pos="360"/>
          <w:tab w:val="right" w:leader="none" w:pos="442"/>
          <w:tab w:val="right" w:leader="none" w:pos="442"/>
        </w:tabs>
        <w:spacing w:line="227" w:lineRule="auto"/>
        <w:jc w:val="both"/>
        <w:rPr/>
      </w:pPr>
      <w:r w:rsidDel="00000000" w:rsidR="00000000" w:rsidRPr="00000000">
        <w:rPr>
          <w:rtl w:val="0"/>
        </w:rPr>
        <w:tab/>
      </w:r>
    </w:p>
    <w:p w:rsidR="00000000" w:rsidDel="00000000" w:rsidP="00000000" w:rsidRDefault="00000000" w:rsidRPr="00000000" w14:paraId="0000000D">
      <w:pPr>
        <w:tabs>
          <w:tab w:val="center" w:leader="none" w:pos="360"/>
          <w:tab w:val="right" w:leader="none" w:pos="442"/>
          <w:tab w:val="right" w:leader="none" w:pos="442"/>
        </w:tabs>
        <w:spacing w:line="227" w:lineRule="auto"/>
        <w:jc w:val="both"/>
        <w:rPr/>
      </w:pPr>
      <w:sdt>
        <w:sdtPr>
          <w:tag w:val="goog_rdk_3"/>
        </w:sdtPr>
        <w:sdtContent>
          <w:del w:author="SJ" w:id="0" w:date="2025-02-11T07:48:00Z">
            <w:r w:rsidDel="00000000" w:rsidR="00000000" w:rsidRPr="00000000">
              <w:rPr>
                <w:rtl w:val="0"/>
              </w:rPr>
              <w:tab/>
              <w:delText xml:space="preserve">The electronic health record (EHR) plays a critical role in the modern clinical workflow. From managing patient information to providing clinical decision support, its advancement has caused an undeniable paradigm shift in medicine </w:delText>
            </w:r>
          </w:del>
        </w:sdtContent>
      </w:sdt>
      <w:sdt>
        <w:sdtPr>
          <w:tag w:val="goog_rdk_4"/>
        </w:sdtPr>
        <w:sdtContent>
          <w:ins w:author="SJ" w:id="0" w:date="2025-02-11T07:48:00Z">
            <w:r w:rsidDel="00000000" w:rsidR="00000000" w:rsidRPr="00000000">
              <w:rPr>
                <w:rtl w:val="0"/>
              </w:rPr>
              <w:t xml:space="preserve">While Electronic Healthcare Records (EHRs) have shown promise in incommoding care data, their impact on management reasoning, which involves balancing treatment decisions, spend more time on cases and testing strategies while managing risk, is unknown.[1]</w:t>
            </w:r>
          </w:ins>
        </w:sdtContent>
      </w:sdt>
      <w:r w:rsidDel="00000000" w:rsidR="00000000" w:rsidRPr="00000000">
        <w:rPr>
          <w:rtl w:val="0"/>
        </w:rPr>
        <w:t xml:space="preserve">. </w:t>
      </w:r>
      <w:sdt>
        <w:sdtPr>
          <w:tag w:val="goog_rdk_5"/>
        </w:sdtPr>
        <w:sdtContent>
          <w:del w:author="SJ" w:id="1" w:date="2025-02-11T08:05:00Z">
            <w:r w:rsidDel="00000000" w:rsidR="00000000" w:rsidRPr="00000000">
              <w:rPr>
                <w:rtl w:val="0"/>
              </w:rPr>
              <w:delText xml:space="preserve">That being said, the success of EHRs in the domain of healthcare delivery does not preclude them from having important limitations. </w:delText>
            </w:r>
          </w:del>
        </w:sdtContent>
      </w:sdt>
      <w:sdt>
        <w:sdtPr>
          <w:tag w:val="goog_rdk_6"/>
        </w:sdtPr>
        <w:sdtContent>
          <w:ins w:author="SJ" w:id="1" w:date="2025-02-11T08:05:00Z">
            <w:r w:rsidDel="00000000" w:rsidR="00000000" w:rsidRPr="00000000">
              <w:rPr>
                <w:rtl w:val="0"/>
              </w:rPr>
              <w:t xml:space="preserve">The vital roles of EHRs is focused on supporting the accuracy of diagnosis and rationalize the provided care to patients besides facilitating clinical documentation and care coordination and continuity through maintaining updated problem lists, tests, and medications [2]. </w:t>
            </w:r>
          </w:ins>
        </w:sdtContent>
      </w:sdt>
      <w:r w:rsidDel="00000000" w:rsidR="00000000" w:rsidRPr="00000000">
        <w:rPr>
          <w:rtl w:val="0"/>
        </w:rPr>
        <w:t xml:space="preserve">In fact, the challenges associated with the mainstream adoption of </w:t>
      </w:r>
      <w:sdt>
        <w:sdtPr>
          <w:tag w:val="goog_rdk_7"/>
        </w:sdtPr>
        <w:sdtContent>
          <w:del w:author="SJ" w:id="2" w:date="2025-02-11T08:08:00Z">
            <w:r w:rsidDel="00000000" w:rsidR="00000000" w:rsidRPr="00000000">
              <w:rPr>
                <w:rtl w:val="0"/>
              </w:rPr>
              <w:delText xml:space="preserve">commercial </w:delText>
            </w:r>
          </w:del>
        </w:sdtContent>
      </w:sdt>
      <w:r w:rsidDel="00000000" w:rsidR="00000000" w:rsidRPr="00000000">
        <w:rPr>
          <w:rtl w:val="0"/>
        </w:rPr>
        <w:t xml:space="preserve">EHRs have been widely documented[3,4].</w:t>
      </w:r>
      <w:sdt>
        <w:sdtPr>
          <w:tag w:val="goog_rdk_8"/>
        </w:sdtPr>
        <w:sdtContent>
          <w:ins w:author="SJ" w:id="3" w:date="2025-02-11T08:10:00Z">
            <w:r w:rsidDel="00000000" w:rsidR="00000000" w:rsidRPr="00000000">
              <w:rPr>
                <w:rtl w:val="0"/>
              </w:rPr>
              <w:t xml:space="preserve"> Physicians have different perspectives on representing patient data compared to EHRs and these perspectives are not well integrated in any EHRs system.</w:t>
            </w:r>
          </w:ins>
        </w:sdtContent>
      </w:sdt>
      <w:r w:rsidDel="00000000" w:rsidR="00000000" w:rsidRPr="00000000">
        <w:rPr>
          <w:rtl w:val="0"/>
        </w:rPr>
        <w:t xml:space="preserve"> </w:t>
      </w:r>
      <w:sdt>
        <w:sdtPr>
          <w:tag w:val="goog_rdk_9"/>
        </w:sdtPr>
        <w:sdtContent>
          <w:ins w:author="SJ" w:id="4" w:date="2025-02-11T08:13:00Z">
            <w:r w:rsidDel="00000000" w:rsidR="00000000" w:rsidRPr="00000000">
              <w:rPr>
                <w:rtl w:val="0"/>
              </w:rPr>
              <w:t xml:space="preserve">To give you some examples, let us take few care scenarios that illustrates the difficulty of using directly the EHRs system:</w:t>
            </w:r>
          </w:ins>
        </w:sdtContent>
      </w:sdt>
      <w:sdt>
        <w:sdtPr>
          <w:tag w:val="goog_rdk_10"/>
        </w:sdtPr>
        <w:sdtContent>
          <w:del w:author="SJ" w:id="4" w:date="2025-02-11T08:13:00Z">
            <w:r w:rsidDel="00000000" w:rsidR="00000000" w:rsidRPr="00000000">
              <w:rPr>
                <w:rtl w:val="0"/>
              </w:rPr>
              <w:delText xml:space="preserve">One such limitation is the way data is represented.</w:delText>
            </w:r>
          </w:del>
        </w:sdtContent>
      </w:sdt>
      <w:r w:rsidDel="00000000" w:rsidR="00000000" w:rsidRPr="00000000">
        <w:rPr>
          <w:rtl w:val="0"/>
        </w:rPr>
        <w:t xml:space="preserve"> </w:t>
      </w:r>
    </w:p>
    <w:p w:rsidR="00000000" w:rsidDel="00000000" w:rsidP="00000000" w:rsidRDefault="00000000" w:rsidRPr="00000000" w14:paraId="0000000E">
      <w:pPr>
        <w:tabs>
          <w:tab w:val="center" w:leader="none" w:pos="360"/>
          <w:tab w:val="right" w:leader="none" w:pos="442"/>
          <w:tab w:val="right" w:leader="none" w:pos="442"/>
        </w:tabs>
        <w:spacing w:line="227" w:lineRule="auto"/>
        <w:jc w:val="both"/>
        <w:rPr/>
      </w:pPr>
      <w:r w:rsidDel="00000000" w:rsidR="00000000" w:rsidRPr="00000000">
        <w:rPr>
          <w:rtl w:val="0"/>
        </w:rPr>
        <w:tab/>
        <w:tab/>
        <w:t xml:space="preserve">Scenario I: A mother comes in with her son to the hospital for an IV but forgets the child’s toy. She asks the doctor to wait until she gets the toy before starting the </w:t>
      </w:r>
      <w:sdt>
        <w:sdtPr>
          <w:tag w:val="goog_rdk_11"/>
        </w:sdtPr>
        <w:sdtContent>
          <w:commentRangeStart w:id="2"/>
        </w:sdtContent>
      </w:sdt>
      <w:r w:rsidDel="00000000" w:rsidR="00000000" w:rsidRPr="00000000">
        <w:rPr>
          <w:rtl w:val="0"/>
        </w:rPr>
        <w:t xml:space="preserve">IV</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F">
      <w:pPr>
        <w:tabs>
          <w:tab w:val="center" w:leader="none" w:pos="360"/>
          <w:tab w:val="right" w:leader="none" w:pos="442"/>
          <w:tab w:val="right" w:leader="none" w:pos="442"/>
        </w:tabs>
        <w:spacing w:line="227" w:lineRule="auto"/>
        <w:jc w:val="both"/>
        <w:rPr/>
      </w:pPr>
      <w:r w:rsidDel="00000000" w:rsidR="00000000" w:rsidRPr="00000000">
        <w:rPr>
          <w:rtl w:val="0"/>
        </w:rPr>
        <w:tab/>
        <w:tab/>
        <w:t xml:space="preserve">Scenario II: A doctor wishes to order some labs for a patient and they explain the reasons behind each lab test to the involved health care </w:t>
      </w:r>
      <w:sdt>
        <w:sdtPr>
          <w:tag w:val="goog_rdk_12"/>
        </w:sdtPr>
        <w:sdtContent>
          <w:commentRangeStart w:id="3"/>
        </w:sdtContent>
      </w:sdt>
      <w:r w:rsidDel="00000000" w:rsidR="00000000" w:rsidRPr="00000000">
        <w:rPr>
          <w:rtl w:val="0"/>
        </w:rPr>
        <w:t xml:space="preserve">team</w:t>
      </w:r>
      <w:commentRangeEnd w:id="3"/>
      <w:r w:rsidDel="00000000" w:rsidR="00000000" w:rsidRPr="00000000">
        <w:commentReference w:id="3"/>
      </w:r>
      <w:r w:rsidDel="00000000" w:rsidR="00000000" w:rsidRPr="00000000">
        <w:rPr>
          <w:rtl w:val="0"/>
        </w:rPr>
        <w:t xml:space="preserve">.</w:t>
      </w:r>
    </w:p>
    <w:sdt>
      <w:sdtPr>
        <w:tag w:val="goog_rdk_17"/>
      </w:sdtPr>
      <w:sdtContent>
        <w:p w:rsidR="00000000" w:rsidDel="00000000" w:rsidP="00000000" w:rsidRDefault="00000000" w:rsidRPr="00000000" w14:paraId="00000010">
          <w:pPr>
            <w:tabs>
              <w:tab w:val="center" w:leader="none" w:pos="360"/>
              <w:tab w:val="right" w:leader="none" w:pos="442"/>
              <w:tab w:val="right" w:leader="none" w:pos="442"/>
            </w:tabs>
            <w:spacing w:line="227" w:lineRule="auto"/>
            <w:jc w:val="both"/>
            <w:rPr>
              <w:ins w:author="SJ" w:id="7" w:date="2025-02-11T08:17:00Z"/>
            </w:rPr>
          </w:pPr>
          <w:r w:rsidDel="00000000" w:rsidR="00000000" w:rsidRPr="00000000">
            <w:rPr>
              <w:rtl w:val="0"/>
            </w:rPr>
            <w:tab/>
            <w:tab/>
            <w:t xml:space="preserve">Modern day EHRs are limited in their ability to represent these scenarios with discrete data </w:t>
          </w:r>
          <w:sdt>
            <w:sdtPr>
              <w:tag w:val="goog_rdk_13"/>
            </w:sdtPr>
            <w:sdtContent>
              <w:del w:author="SJ" w:id="5" w:date="2025-02-11T08:16:00Z">
                <w:r w:rsidDel="00000000" w:rsidR="00000000" w:rsidRPr="00000000">
                  <w:rPr>
                    <w:rtl w:val="0"/>
                  </w:rPr>
                  <w:delText xml:space="preserve">and narratives</w:delText>
                </w:r>
              </w:del>
            </w:sdtContent>
          </w:sdt>
          <w:r w:rsidDel="00000000" w:rsidR="00000000" w:rsidRPr="00000000">
            <w:rPr>
              <w:rtl w:val="0"/>
            </w:rPr>
            <w:t xml:space="preserve"> </w:t>
          </w:r>
          <w:sdt>
            <w:sdtPr>
              <w:tag w:val="goog_rdk_14"/>
            </w:sdtPr>
            <w:sdtContent>
              <w:ins w:author="SJ" w:id="6" w:date="2025-02-11T08:16:00Z">
                <w:r w:rsidDel="00000000" w:rsidR="00000000" w:rsidRPr="00000000">
                  <w:rPr>
                    <w:rtl w:val="0"/>
                  </w:rPr>
                  <w:t xml:space="preserve">using the variety of data attributes available with EHRs system.</w:t>
                </w:r>
              </w:ins>
            </w:sdtContent>
          </w:sdt>
          <w:sdt>
            <w:sdtPr>
              <w:tag w:val="goog_rdk_15"/>
            </w:sdtPr>
            <w:sdtContent>
              <w:del w:author="SJ" w:id="6" w:date="2025-02-11T08:16:00Z">
                <w:r w:rsidDel="00000000" w:rsidR="00000000" w:rsidRPr="00000000">
                  <w:rPr>
                    <w:rtl w:val="0"/>
                  </w:rPr>
                  <w:delText xml:space="preserve">in an integrated manner</w:delText>
                </w:r>
              </w:del>
            </w:sdtContent>
          </w:sdt>
          <w:r w:rsidDel="00000000" w:rsidR="00000000" w:rsidRPr="00000000">
            <w:rPr>
              <w:rtl w:val="0"/>
            </w:rPr>
            <w:t xml:space="preserve">. In scenario I, we face the challenge of whether to classify ‘wait for the mother to bring toys’ as an order or documentation. In the second scenario, the doctor is faced with recording both lab data as well as reasoning in a comprehensive manner.</w:t>
          </w:r>
          <w:sdt>
            <w:sdtPr>
              <w:tag w:val="goog_rdk_16"/>
            </w:sdtPr>
            <w:sdtContent>
              <w:ins w:author="SJ" w:id="7" w:date="2025-02-11T08:17:00Z">
                <w:r w:rsidDel="00000000" w:rsidR="00000000" w:rsidRPr="00000000">
                  <w:rPr>
                    <w:rtl w:val="0"/>
                  </w:rPr>
                </w:r>
              </w:ins>
            </w:sdtContent>
          </w:sdt>
        </w:p>
      </w:sdtContent>
    </w:sdt>
    <w:p w:rsidR="00000000" w:rsidDel="00000000" w:rsidP="00000000" w:rsidRDefault="00000000" w:rsidRPr="00000000" w14:paraId="00000011">
      <w:pPr>
        <w:tabs>
          <w:tab w:val="center" w:leader="none" w:pos="360"/>
          <w:tab w:val="right" w:leader="none" w:pos="442"/>
          <w:tab w:val="right" w:leader="none" w:pos="442"/>
        </w:tabs>
        <w:spacing w:line="227" w:lineRule="auto"/>
        <w:jc w:val="both"/>
        <w:rPr/>
      </w:pPr>
      <w:r w:rsidDel="00000000" w:rsidR="00000000" w:rsidRPr="00000000">
        <w:rPr>
          <w:rtl w:val="0"/>
        </w:rPr>
      </w:r>
    </w:p>
    <w:sdt>
      <w:sdtPr>
        <w:tag w:val="goog_rdk_19"/>
      </w:sdtPr>
      <w:sdtContent>
        <w:p w:rsidR="00000000" w:rsidDel="00000000" w:rsidP="00000000" w:rsidRDefault="00000000" w:rsidRPr="00000000" w14:paraId="00000012">
          <w:pPr>
            <w:tabs>
              <w:tab w:val="center" w:leader="none" w:pos="360"/>
              <w:tab w:val="right" w:leader="none" w:pos="442"/>
              <w:tab w:val="right" w:leader="none" w:pos="442"/>
            </w:tabs>
            <w:spacing w:line="227" w:lineRule="auto"/>
            <w:jc w:val="both"/>
            <w:rPr>
              <w:ins w:author="SJ" w:id="8" w:date="2025-02-11T08:18:00Z"/>
            </w:rPr>
          </w:pPr>
          <w:r w:rsidDel="00000000" w:rsidR="00000000" w:rsidRPr="00000000">
            <w:rPr>
              <w:rtl w:val="0"/>
            </w:rPr>
            <w:tab/>
            <w:tab/>
            <w:t xml:space="preserve">Healthcare is challenged by an increasingly complex discrete concept space, knowledge space, while also having to incorporate concepts and ideas that resist discretization thus the utility of narrative. Relationships between these spaces are paramount for validation, minimizing cognitive load, team collaboration, automation and data analytics. Historically, healthcare's representation space is heavily dependent on statically arranged widgets to delineate data types, and documentation (which captures the indiscrete but is also used as weak substrate for expressing relationships).</w:t>
          </w:r>
          <w:sdt>
            <w:sdtPr>
              <w:tag w:val="goog_rdk_18"/>
            </w:sdtPr>
            <w:sdtContent>
              <w:ins w:author="SJ" w:id="8" w:date="2025-02-11T08:18:00Z">
                <w:r w:rsidDel="00000000" w:rsidR="00000000" w:rsidRPr="00000000">
                  <w:rPr>
                    <w:rtl w:val="0"/>
                  </w:rPr>
                </w:r>
              </w:ins>
            </w:sdtContent>
          </w:sdt>
        </w:p>
      </w:sdtContent>
    </w:sdt>
    <w:p w:rsidR="00000000" w:rsidDel="00000000" w:rsidP="00000000" w:rsidRDefault="00000000" w:rsidRPr="00000000" w14:paraId="00000013">
      <w:pPr>
        <w:tabs>
          <w:tab w:val="center" w:leader="none" w:pos="360"/>
          <w:tab w:val="right" w:leader="none" w:pos="442"/>
          <w:tab w:val="right" w:leader="none" w:pos="442"/>
        </w:tabs>
        <w:spacing w:line="227" w:lineRule="auto"/>
        <w:jc w:val="both"/>
        <w:rPr/>
      </w:pPr>
      <w:r w:rsidDel="00000000" w:rsidR="00000000" w:rsidRPr="00000000">
        <w:rPr>
          <w:rtl w:val="0"/>
        </w:rPr>
      </w:r>
    </w:p>
    <w:sdt>
      <w:sdtPr>
        <w:tag w:val="goog_rdk_27"/>
      </w:sdtPr>
      <w:sdtContent>
        <w:p w:rsidR="00000000" w:rsidDel="00000000" w:rsidP="00000000" w:rsidRDefault="00000000" w:rsidRPr="00000000" w14:paraId="00000014">
          <w:pPr>
            <w:tabs>
              <w:tab w:val="center" w:leader="none" w:pos="360"/>
              <w:tab w:val="right" w:leader="none" w:pos="442"/>
              <w:tab w:val="right" w:leader="none" w:pos="442"/>
            </w:tabs>
            <w:spacing w:line="227" w:lineRule="auto"/>
            <w:jc w:val="both"/>
            <w:rPr>
              <w:ins w:author="SJ" w:id="12" w:date="2025-02-11T08:20:00Z"/>
            </w:rPr>
          </w:pPr>
          <w:r w:rsidDel="00000000" w:rsidR="00000000" w:rsidRPr="00000000">
            <w:rPr>
              <w:rtl w:val="0"/>
            </w:rPr>
            <w:tab/>
            <w:tab/>
            <w:t xml:space="preserve">To address these challenges, it is important to recognize the need for representing not only discrete ( i.e. labs, medicines and orders) but also the non-discrete (i.e. the reasoning, narrative and</w:t>
          </w:r>
          <w:sdt>
            <w:sdtPr>
              <w:tag w:val="goog_rdk_20"/>
            </w:sdtPr>
            <w:sdtContent>
              <w:del w:author="SJ" w:id="9" w:date="2025-02-11T08:46:00Z">
                <w:r w:rsidDel="00000000" w:rsidR="00000000" w:rsidRPr="00000000">
                  <w:rPr>
                    <w:rtl w:val="0"/>
                  </w:rPr>
                  <w:delText xml:space="preserve"> </w:delText>
                </w:r>
              </w:del>
            </w:sdtContent>
          </w:sdt>
          <w:sdt>
            <w:sdtPr>
              <w:tag w:val="goog_rdk_21"/>
            </w:sdtPr>
            <w:sdtContent>
              <w:ins w:author="SJ" w:id="9" w:date="2025-02-11T08:46:00Z">
                <w:r w:rsidDel="00000000" w:rsidR="00000000" w:rsidRPr="00000000">
                  <w:rPr>
                    <w:rtl w:val="0"/>
                  </w:rPr>
                  <w:t xml:space="preserve">care orders flow</w:t>
                </w:r>
              </w:ins>
            </w:sdtContent>
          </w:sdt>
          <w:sdt>
            <w:sdtPr>
              <w:tag w:val="goog_rdk_22"/>
            </w:sdtPr>
            <w:sdtContent>
              <w:del w:author="SJ" w:id="10" w:date="2025-02-11T08:46:00Z">
                <w:r w:rsidDel="00000000" w:rsidR="00000000" w:rsidRPr="00000000">
                  <w:rPr>
                    <w:rtl w:val="0"/>
                  </w:rPr>
                  <w:delText xml:space="preserve">relationships</w:delText>
                </w:r>
              </w:del>
            </w:sdtContent>
          </w:sdt>
          <w:r w:rsidDel="00000000" w:rsidR="00000000" w:rsidRPr="00000000">
            <w:rPr>
              <w:rtl w:val="0"/>
            </w:rPr>
            <w:t xml:space="preserve">) elements </w:t>
          </w:r>
          <w:sdt>
            <w:sdtPr>
              <w:tag w:val="goog_rdk_23"/>
            </w:sdtPr>
            <w:sdtContent>
              <w:ins w:author="SJ" w:id="11" w:date="2025-02-11T08:19:00Z">
                <w:r w:rsidDel="00000000" w:rsidR="00000000" w:rsidRPr="00000000">
                  <w:rPr>
                    <w:rtl w:val="0"/>
                  </w:rPr>
                  <w:t xml:space="preserve">especially from the perspective of the caregiver according the patient case progression.</w:t>
                </w:r>
              </w:ins>
            </w:sdtContent>
          </w:sdt>
          <w:sdt>
            <w:sdtPr>
              <w:tag w:val="goog_rdk_24"/>
            </w:sdtPr>
            <w:sdtContent>
              <w:del w:author="SJ" w:id="11" w:date="2025-02-11T08:19:00Z">
                <w:r w:rsidDel="00000000" w:rsidR="00000000" w:rsidRPr="00000000">
                  <w:rPr>
                    <w:rtl w:val="0"/>
                  </w:rPr>
                  <w:delText xml:space="preserve">in healthcare</w:delText>
                </w:r>
              </w:del>
            </w:sdtContent>
          </w:sdt>
          <w:r w:rsidDel="00000000" w:rsidR="00000000" w:rsidRPr="00000000">
            <w:rPr>
              <w:rtl w:val="0"/>
            </w:rPr>
            <w:t xml:space="preserve">. This concept paper aims to explain how Aurora’s solution overcomes these problems. Aurora achieves this feat largely due to the power of domain specific languages. Domain-specific languages (DSLs) are versatile tools that offer a blend of structured representation and expressive </w:t>
          </w:r>
          <w:sdt>
            <w:sdtPr>
              <w:tag w:val="goog_rdk_25"/>
            </w:sdtPr>
            <w:sdtContent>
              <w:commentRangeStart w:id="4"/>
            </w:sdtContent>
          </w:sdt>
          <w:r w:rsidDel="00000000" w:rsidR="00000000" w:rsidRPr="00000000">
            <w:rPr>
              <w:rtl w:val="0"/>
            </w:rPr>
            <w:t xml:space="preserve">capabilities</w:t>
          </w:r>
          <w:commentRangeEnd w:id="4"/>
          <w:r w:rsidDel="00000000" w:rsidR="00000000" w:rsidRPr="00000000">
            <w:commentReference w:id="4"/>
          </w:r>
          <w:r w:rsidDel="00000000" w:rsidR="00000000" w:rsidRPr="00000000">
            <w:rPr>
              <w:rtl w:val="0"/>
            </w:rPr>
            <w:t xml:space="preserve">. These languages are characterized by well-defined ontologies (e.g., SNOMED or International Classification of Diseases Codes in healthcare), and are therefore adept at optimizing a defined set of tasks within a given field. This article describes the use of a problem-oriented DSL for healthcare, which can provide a formalized notation for patient care. </w:t>
          </w:r>
          <w:sdt>
            <w:sdtPr>
              <w:tag w:val="goog_rdk_26"/>
            </w:sdtPr>
            <w:sdtContent>
              <w:ins w:author="SJ" w:id="12" w:date="2025-02-11T08:20:00Z">
                <w:r w:rsidDel="00000000" w:rsidR="00000000" w:rsidRPr="00000000">
                  <w:rPr>
                    <w:rtl w:val="0"/>
                  </w:rPr>
                </w:r>
              </w:ins>
            </w:sdtContent>
          </w:sdt>
        </w:p>
      </w:sdtContent>
    </w:sdt>
    <w:p w:rsidR="00000000" w:rsidDel="00000000" w:rsidP="00000000" w:rsidRDefault="00000000" w:rsidRPr="00000000" w14:paraId="00000015">
      <w:pPr>
        <w:tabs>
          <w:tab w:val="center" w:leader="none" w:pos="360"/>
          <w:tab w:val="right" w:leader="none" w:pos="442"/>
          <w:tab w:val="right" w:leader="none" w:pos="442"/>
        </w:tabs>
        <w:spacing w:line="227" w:lineRule="auto"/>
        <w:jc w:val="both"/>
        <w:rPr/>
      </w:pPr>
      <w:r w:rsidDel="00000000" w:rsidR="00000000" w:rsidRPr="00000000">
        <w:rPr>
          <w:rtl w:val="0"/>
        </w:rPr>
      </w:r>
    </w:p>
    <w:p w:rsidR="00000000" w:rsidDel="00000000" w:rsidP="00000000" w:rsidRDefault="00000000" w:rsidRPr="00000000" w14:paraId="00000016">
      <w:pPr>
        <w:tabs>
          <w:tab w:val="center" w:leader="none" w:pos="360"/>
          <w:tab w:val="right" w:leader="none" w:pos="442"/>
          <w:tab w:val="right" w:leader="none" w:pos="442"/>
        </w:tabs>
        <w:spacing w:line="227" w:lineRule="auto"/>
        <w:jc w:val="both"/>
        <w:rPr/>
      </w:pPr>
      <w:r w:rsidDel="00000000" w:rsidR="00000000" w:rsidRPr="00000000">
        <w:rPr>
          <w:rtl w:val="0"/>
        </w:rPr>
        <w:tab/>
        <w:tab/>
        <w:t xml:space="preserve">Let us examine the patient care model as a DSL  in the following  pseudo code.  For the sake of simplicity, let us assume that all shorthand and terms such as nstemi, chf, furosemide and asa are mapped to appropriate ontology terms by the author or local policy elsewhere.</w:t>
      </w:r>
    </w:p>
    <w:p w:rsidR="00000000" w:rsidDel="00000000" w:rsidP="00000000" w:rsidRDefault="00000000" w:rsidRPr="00000000" w14:paraId="00000017">
      <w:pPr>
        <w:spacing w:line="227" w:lineRule="auto"/>
        <w:ind w:firstLine="720"/>
        <w:jc w:val="left"/>
        <w:rPr/>
      </w:pPr>
      <w:r w:rsidDel="00000000" w:rsidR="00000000" w:rsidRPr="00000000">
        <w:rPr>
          <w:rtl w:val="0"/>
        </w:rPr>
      </w:r>
    </w:p>
    <w:sdt>
      <w:sdtPr>
        <w:lock w:val="contentLocked"/>
        <w:tag w:val="goog_rdk_28"/>
      </w:sdtPr>
      <w:sdtContent>
        <w:tbl>
          <w:tblPr>
            <w:tblStyle w:val="Table1"/>
            <w:tblW w:w="48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5"/>
            <w:tblGridChange w:id="0">
              <w:tblGrid>
                <w:gridCol w:w="48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tabs>
                    <w:tab w:val="left" w:leader="none" w:pos="288"/>
                  </w:tabs>
                  <w:spacing w:line="227" w:lineRule="auto"/>
                  <w:jc w:val="left"/>
                  <w:rPr/>
                </w:pPr>
                <w:r w:rsidDel="00000000" w:rsidR="00000000" w:rsidRPr="00000000">
                  <w:rPr>
                    <w:rtl w:val="0"/>
                  </w:rPr>
                  <w:t xml:space="preserve">ProblemList: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tabs>
                    <w:tab w:val="left" w:leader="none" w:pos="288"/>
                  </w:tabs>
                  <w:spacing w:line="227" w:lineRule="auto"/>
                  <w:jc w:val="left"/>
                  <w:rPr/>
                </w:pPr>
                <w:r w:rsidDel="00000000" w:rsidR="00000000" w:rsidRPr="00000000">
                  <w:rPr>
                    <w:rtl w:val="0"/>
                  </w:rPr>
                  <w:t xml:space="preserve">nstemi</w:t>
                </w:r>
              </w:p>
              <w:p w:rsidR="00000000" w:rsidDel="00000000" w:rsidP="00000000" w:rsidRDefault="00000000" w:rsidRPr="00000000" w14:paraId="0000001A">
                <w:pPr>
                  <w:tabs>
                    <w:tab w:val="left" w:leader="none" w:pos="288"/>
                  </w:tabs>
                  <w:spacing w:line="227" w:lineRule="auto"/>
                  <w:jc w:val="left"/>
                  <w:rPr/>
                </w:pPr>
                <w:r w:rsidDel="00000000" w:rsidR="00000000" w:rsidRPr="00000000">
                  <w:rPr>
                    <w:rtl w:val="0"/>
                  </w:rPr>
                  <w:t xml:space="preserve">?chf [nstemi] //I am speculating here. the lab analyzer is down and the BNP is still pending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tabs>
                    <w:tab w:val="left" w:leader="none" w:pos="288"/>
                  </w:tabs>
                  <w:spacing w:line="227" w:lineRule="auto"/>
                  <w:jc w:val="left"/>
                  <w:rPr/>
                </w:pPr>
                <w:r w:rsidDel="00000000" w:rsidR="00000000" w:rsidRPr="00000000">
                  <w:rPr>
                    <w:rtl w:val="0"/>
                  </w:rPr>
                  <w:t xml:space="preserve">Orders: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tabs>
                    <w:tab w:val="left" w:leader="none" w:pos="288"/>
                  </w:tabs>
                  <w:spacing w:line="227" w:lineRule="auto"/>
                  <w:jc w:val="left"/>
                  <w:rPr/>
                </w:pPr>
                <w:r w:rsidDel="00000000" w:rsidR="00000000" w:rsidRPr="00000000">
                  <w:rPr>
                    <w:rtl w:val="0"/>
                  </w:rPr>
                  <w:t xml:space="preserve">furosemide[chf] 40 mg iv now then bid  //looking for improvement within the next 2 hours</w:t>
                </w:r>
              </w:p>
              <w:p w:rsidR="00000000" w:rsidDel="00000000" w:rsidP="00000000" w:rsidRDefault="00000000" w:rsidRPr="00000000" w14:paraId="0000001D">
                <w:pPr>
                  <w:tabs>
                    <w:tab w:val="left" w:leader="none" w:pos="288"/>
                  </w:tabs>
                  <w:spacing w:line="227" w:lineRule="auto"/>
                  <w:jc w:val="both"/>
                  <w:rPr/>
                </w:pPr>
                <w:r w:rsidDel="00000000" w:rsidR="00000000" w:rsidRPr="00000000">
                  <w:rPr>
                    <w:rtl w:val="0"/>
                  </w:rPr>
                  <w:t xml:space="preserve">asa [nstemi] 81 mg po od</w:t>
                </w:r>
              </w:p>
              <w:p w:rsidR="00000000" w:rsidDel="00000000" w:rsidP="00000000" w:rsidRDefault="00000000" w:rsidRPr="00000000" w14:paraId="0000001E">
                <w:pPr>
                  <w:tabs>
                    <w:tab w:val="left" w:leader="none" w:pos="288"/>
                  </w:tabs>
                  <w:spacing w:line="227" w:lineRule="auto"/>
                  <w:jc w:val="both"/>
                  <w:rPr/>
                </w:pPr>
                <w:r w:rsidDel="00000000" w:rsidR="00000000" w:rsidRPr="00000000">
                  <w:rPr>
                    <w:rtl w:val="0"/>
                  </w:rPr>
                  <w:t xml:space="preserve">metoprolol [nstemi,chf] 25 mg po bid</w:t>
                </w:r>
              </w:p>
            </w:tc>
          </w:tr>
        </w:tbl>
      </w:sdtContent>
    </w:sdt>
    <w:p w:rsidR="00000000" w:rsidDel="00000000" w:rsidP="00000000" w:rsidRDefault="00000000" w:rsidRPr="00000000" w14:paraId="0000001F">
      <w:pPr>
        <w:tabs>
          <w:tab w:val="left" w:leader="none" w:pos="288"/>
        </w:tabs>
        <w:spacing w:line="227" w:lineRule="auto"/>
        <w:jc w:val="both"/>
        <w:rPr/>
      </w:pPr>
      <w:r w:rsidDel="00000000" w:rsidR="00000000" w:rsidRPr="00000000">
        <w:rPr>
          <w:rtl w:val="0"/>
        </w:rPr>
      </w:r>
    </w:p>
    <w:p w:rsidR="00000000" w:rsidDel="00000000" w:rsidP="00000000" w:rsidRDefault="00000000" w:rsidRPr="00000000" w14:paraId="00000020">
      <w:pPr>
        <w:tabs>
          <w:tab w:val="left" w:leader="none" w:pos="288"/>
        </w:tabs>
        <w:spacing w:line="227" w:lineRule="auto"/>
        <w:jc w:val="both"/>
        <w:rPr/>
      </w:pPr>
      <w:r w:rsidDel="00000000" w:rsidR="00000000" w:rsidRPr="00000000">
        <w:rPr>
          <w:rtl w:val="0"/>
        </w:rPr>
        <w:tab/>
        <w:t xml:space="preserve">This illustrates how multiple discrete concepts can be laid out in a manner where their data types are delineated by syntax and not just by the static arrangement of  widgets.  Moreover, relationships between various data types are explicitly encoded as each order is connected to certain care  problem in the problem list.</w:t>
      </w:r>
    </w:p>
    <w:sdt>
      <w:sdtPr>
        <w:tag w:val="goog_rdk_30"/>
      </w:sdtPr>
      <w:sdtContent>
        <w:p w:rsidR="00000000" w:rsidDel="00000000" w:rsidP="00000000" w:rsidRDefault="00000000" w:rsidRPr="00000000" w14:paraId="00000021">
          <w:pPr>
            <w:tabs>
              <w:tab w:val="left" w:leader="none" w:pos="288"/>
            </w:tabs>
            <w:spacing w:line="227" w:lineRule="auto"/>
            <w:jc w:val="both"/>
            <w:rPr>
              <w:ins w:author="SJ" w:id="13" w:date="2025-02-11T08:56:00Z"/>
            </w:rPr>
          </w:pPr>
          <w:r w:rsidDel="00000000" w:rsidR="00000000" w:rsidRPr="00000000">
            <w:rPr>
              <w:rtl w:val="0"/>
            </w:rPr>
            <w:tab/>
            <w:t xml:space="preserve">Other than building relationships between problems and orders, this combines the discrete and non-discrete using double slashes. The double slashes are inspired by the classical comments used in programming and provide narrative to add to the discrete concept map that emerges. Is this documentation, orders or data entry?   Arguably this is all of the above.  It is both machine and human readable. In this way clinical documentation could exist in-line with medical orders and prescriptions. The immediate effect is access to the clinical reasoning process of other members of the primary care team, and the elimination of possible confusion resulting from unexplained orders.</w:t>
          </w:r>
          <w:sdt>
            <w:sdtPr>
              <w:tag w:val="goog_rdk_29"/>
            </w:sdtPr>
            <w:sdtContent>
              <w:ins w:author="SJ" w:id="13" w:date="2025-02-11T08:56:00Z">
                <w:r w:rsidDel="00000000" w:rsidR="00000000" w:rsidRPr="00000000">
                  <w:rPr>
                    <w:rtl w:val="0"/>
                  </w:rPr>
                </w:r>
              </w:ins>
            </w:sdtContent>
          </w:sdt>
        </w:p>
      </w:sdtContent>
    </w:sdt>
    <w:p w:rsidR="00000000" w:rsidDel="00000000" w:rsidP="00000000" w:rsidRDefault="00000000" w:rsidRPr="00000000" w14:paraId="00000022">
      <w:pPr>
        <w:tabs>
          <w:tab w:val="left" w:leader="none" w:pos="288"/>
        </w:tabs>
        <w:spacing w:line="227" w:lineRule="auto"/>
        <w:jc w:val="both"/>
        <w:rPr/>
      </w:pPr>
      <w:r w:rsidDel="00000000" w:rsidR="00000000" w:rsidRPr="00000000">
        <w:rPr>
          <w:rtl w:val="0"/>
        </w:rPr>
      </w:r>
    </w:p>
    <w:p w:rsidR="00000000" w:rsidDel="00000000" w:rsidP="00000000" w:rsidRDefault="00000000" w:rsidRPr="00000000" w14:paraId="00000023">
      <w:pPr>
        <w:tabs>
          <w:tab w:val="left" w:leader="none" w:pos="288"/>
        </w:tabs>
        <w:spacing w:line="227" w:lineRule="auto"/>
        <w:jc w:val="both"/>
        <w:rPr/>
      </w:pPr>
      <w:r w:rsidDel="00000000" w:rsidR="00000000" w:rsidRPr="00000000">
        <w:rPr>
          <w:rtl w:val="0"/>
        </w:rPr>
        <w:tab/>
        <w:t xml:space="preserve">Arranging information in this way also reduces data fragmentation and the cognitive load of frontline healthcare workers. Rather than navigating between widgets to gather information, this reshapes the design space to make information more accessible and easily readable. </w:t>
      </w:r>
    </w:p>
    <w:p w:rsidR="00000000" w:rsidDel="00000000" w:rsidP="00000000" w:rsidRDefault="00000000" w:rsidRPr="00000000" w14:paraId="00000024">
      <w:pPr>
        <w:tabs>
          <w:tab w:val="left" w:leader="none" w:pos="288"/>
        </w:tabs>
        <w:spacing w:line="227" w:lineRule="auto"/>
        <w:jc w:val="both"/>
        <w:rPr/>
      </w:pPr>
      <w:r w:rsidDel="00000000" w:rsidR="00000000" w:rsidRPr="00000000">
        <w:rPr>
          <w:rtl w:val="0"/>
        </w:rPr>
        <w:tab/>
        <w:t xml:space="preserve">The tools currently used by clinicians do not encourage a design-centric approach to patient care planning. While other industries have utilized design tools like AutoCAD or blueprints for engineering, Photoshop for photographers and Magicplan for floor plan modelling by architects, EHRs have not caught up to these tools. In these examples, the typical representation has the overarching synthesis, or how all the various concepts form a whole, as the center point of their design experience.  This synthesis can often be "zoomed" for appropriate levels of detail. It is essential to rethink the design space of EHRs using domain specific languages and creating a pathway for healthcare to join these design disciplines. </w:t>
      </w:r>
    </w:p>
    <w:p w:rsidR="00000000" w:rsidDel="00000000" w:rsidP="00000000" w:rsidRDefault="00000000" w:rsidRPr="00000000" w14:paraId="00000025">
      <w:pPr>
        <w:pStyle w:val="Heading1"/>
        <w:numPr>
          <w:ilvl w:val="0"/>
          <w:numId w:val="3"/>
        </w:numPr>
        <w:tabs>
          <w:tab w:val="left" w:leader="none" w:pos="216"/>
        </w:tabs>
        <w:ind w:left="0" w:firstLine="216"/>
        <w:rPr/>
      </w:pPr>
      <w:r w:rsidDel="00000000" w:rsidR="00000000" w:rsidRPr="00000000">
        <w:rPr>
          <w:rtl w:val="0"/>
        </w:rPr>
        <w:t xml:space="preserve">Envisioning Patient Care Model as Domain Specific Language (DSL)</w:t>
      </w:r>
    </w:p>
    <w:p w:rsidR="00000000" w:rsidDel="00000000" w:rsidP="00000000" w:rsidRDefault="00000000" w:rsidRPr="00000000" w14:paraId="00000026">
      <w:pPr>
        <w:pStyle w:val="Heading2"/>
        <w:numPr>
          <w:ilvl w:val="1"/>
          <w:numId w:val="3"/>
        </w:numPr>
        <w:ind w:left="856" w:hanging="288"/>
        <w:rPr>
          <w:highlight w:val="yellow"/>
        </w:rPr>
      </w:pPr>
      <w:r w:rsidDel="00000000" w:rsidR="00000000" w:rsidRPr="00000000">
        <w:rPr>
          <w:highlight w:val="yellow"/>
          <w:rtl w:val="0"/>
        </w:rPr>
        <w:t xml:space="preserve">Selecting a Template (Heading 2)</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color w:val="000000"/>
          <w:highlight w:val="yellow"/>
          <w:rtl w:val="0"/>
        </w:rPr>
        <w:t xml:space="preserve">First, confirm that you have the correct template for your paper size. This template has been tailored for output on the A4 paper size. If you are using US letter-sized paper, please close this file and download the Microsoft Word, Letter file.</w:t>
      </w:r>
    </w:p>
    <w:p w:rsidR="00000000" w:rsidDel="00000000" w:rsidP="00000000" w:rsidRDefault="00000000" w:rsidRPr="00000000" w14:paraId="00000028">
      <w:pPr>
        <w:pStyle w:val="Heading2"/>
        <w:numPr>
          <w:ilvl w:val="1"/>
          <w:numId w:val="3"/>
        </w:numPr>
        <w:ind w:left="856" w:hanging="288"/>
        <w:rPr>
          <w:highlight w:val="yellow"/>
        </w:rPr>
      </w:pPr>
      <w:r w:rsidDel="00000000" w:rsidR="00000000" w:rsidRPr="00000000">
        <w:rPr>
          <w:highlight w:val="yellow"/>
          <w:rtl w:val="0"/>
        </w:rPr>
        <w:t xml:space="preserve">Maintaining the Integrity of the Specifications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highlight w:val="yellow"/>
          <w:rtl w:val="0"/>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rsidDel="00000000" w:rsidR="00000000" w:rsidRPr="00000000">
        <w:rPr>
          <w:rtl w:val="0"/>
        </w:rPr>
      </w:r>
    </w:p>
    <w:p w:rsidR="00000000" w:rsidDel="00000000" w:rsidP="00000000" w:rsidRDefault="00000000" w:rsidRPr="00000000" w14:paraId="0000002A">
      <w:pPr>
        <w:pStyle w:val="Heading1"/>
        <w:numPr>
          <w:ilvl w:val="0"/>
          <w:numId w:val="3"/>
        </w:numPr>
        <w:tabs>
          <w:tab w:val="left" w:leader="none" w:pos="216"/>
        </w:tabs>
        <w:ind w:left="0" w:firstLine="216"/>
        <w:rPr/>
      </w:pPr>
      <w:r w:rsidDel="00000000" w:rsidR="00000000" w:rsidRPr="00000000">
        <w:rPr>
          <w:rtl w:val="0"/>
        </w:rPr>
        <w:t xml:space="preserve">How Patient Care Model DSLs Reduce Complexity of Care?</w:t>
      </w:r>
    </w:p>
    <w:p w:rsidR="00000000" w:rsidDel="00000000" w:rsidP="00000000" w:rsidRDefault="00000000" w:rsidRPr="00000000" w14:paraId="0000002B">
      <w:pPr>
        <w:pStyle w:val="Heading1"/>
        <w:numPr>
          <w:ilvl w:val="0"/>
          <w:numId w:val="3"/>
        </w:numPr>
        <w:tabs>
          <w:tab w:val="left" w:leader="none" w:pos="216"/>
        </w:tabs>
        <w:ind w:left="0" w:firstLine="216"/>
        <w:rPr/>
      </w:pPr>
      <w:r w:rsidDel="00000000" w:rsidR="00000000" w:rsidRPr="00000000">
        <w:rPr>
          <w:rtl w:val="0"/>
        </w:rPr>
        <w:t xml:space="preserve">The Aurora Framework </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288"/>
        </w:tabs>
        <w:spacing w:after="120" w:line="228" w:lineRule="auto"/>
        <w:jc w:val="both"/>
        <w:rPr>
          <w:color w:val="000000"/>
          <w:highlight w:val="yellow"/>
        </w:rPr>
      </w:pPr>
      <w:r w:rsidDel="00000000" w:rsidR="00000000" w:rsidRPr="00000000">
        <w:rPr>
          <w:highlight w:val="yellow"/>
          <w:rtl w:val="0"/>
        </w:rPr>
        <w:tab/>
      </w:r>
      <w:r w:rsidDel="00000000" w:rsidR="00000000" w:rsidRPr="00000000">
        <w:rPr>
          <w:color w:val="000000"/>
          <w:highlight w:val="yellow"/>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2D">
      <w:pPr>
        <w:pStyle w:val="Heading2"/>
        <w:numPr>
          <w:ilvl w:val="1"/>
          <w:numId w:val="3"/>
        </w:numPr>
        <w:ind w:left="856" w:hanging="288"/>
        <w:rPr>
          <w:highlight w:val="yellow"/>
        </w:rPr>
      </w:pPr>
      <w:r w:rsidDel="00000000" w:rsidR="00000000" w:rsidRPr="00000000">
        <w:rPr>
          <w:highlight w:val="yellow"/>
          <w:rtl w:val="0"/>
        </w:rPr>
        <w:t xml:space="preserve">Authors and Affiliations</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b w:val="1"/>
          <w:color w:val="000000"/>
          <w:highlight w:val="yellow"/>
          <w:rtl w:val="0"/>
        </w:rPr>
        <w:t xml:space="preserve">The template is designed for, but not limited to, six authors.</w:t>
      </w:r>
      <w:r w:rsidDel="00000000" w:rsidR="00000000" w:rsidRPr="00000000">
        <w:rPr>
          <w:color w:val="000000"/>
          <w:highlight w:val="yellow"/>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2F">
      <w:pPr>
        <w:pStyle w:val="Heading3"/>
        <w:numPr>
          <w:ilvl w:val="2"/>
          <w:numId w:val="3"/>
        </w:numPr>
        <w:ind w:left="0" w:firstLine="180"/>
        <w:rPr>
          <w:highlight w:val="yellow"/>
        </w:rPr>
      </w:pPr>
      <w:r w:rsidDel="00000000" w:rsidR="00000000" w:rsidRPr="00000000">
        <w:rPr>
          <w:highlight w:val="yellow"/>
          <w:rtl w:val="0"/>
        </w:rPr>
        <w:t xml:space="preserve">For papers with more than six authors: </w:t>
      </w:r>
      <w:r w:rsidDel="00000000" w:rsidR="00000000" w:rsidRPr="00000000">
        <w:rPr>
          <w:i w:val="0"/>
          <w:highlight w:val="yellow"/>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30">
      <w:pPr>
        <w:pStyle w:val="Heading3"/>
        <w:numPr>
          <w:ilvl w:val="2"/>
          <w:numId w:val="3"/>
        </w:numPr>
        <w:ind w:left="0" w:firstLine="180"/>
        <w:rPr>
          <w:highlight w:val="yellow"/>
        </w:rPr>
      </w:pPr>
      <w:r w:rsidDel="00000000" w:rsidR="00000000" w:rsidRPr="00000000">
        <w:rPr>
          <w:highlight w:val="yellow"/>
          <w:rtl w:val="0"/>
        </w:rPr>
        <w:t xml:space="preserve">For papers with less than six authors: </w:t>
      </w:r>
      <w:r w:rsidDel="00000000" w:rsidR="00000000" w:rsidRPr="00000000">
        <w:rPr>
          <w:i w:val="0"/>
          <w:highlight w:val="yellow"/>
          <w:rtl w:val="0"/>
        </w:rPr>
        <w:t xml:space="preserve">To change the default, adjust the template as follows.</w:t>
      </w:r>
      <w:r w:rsidDel="00000000" w:rsidR="00000000" w:rsidRPr="00000000">
        <w:rPr>
          <w:rtl w:val="0"/>
        </w:rPr>
      </w:r>
    </w:p>
    <w:p w:rsidR="00000000" w:rsidDel="00000000" w:rsidP="00000000" w:rsidRDefault="00000000" w:rsidRPr="00000000" w14:paraId="00000031">
      <w:pPr>
        <w:pStyle w:val="Heading4"/>
        <w:numPr>
          <w:ilvl w:val="3"/>
          <w:numId w:val="3"/>
        </w:numPr>
        <w:tabs>
          <w:tab w:val="left" w:leader="none" w:pos="720"/>
        </w:tabs>
        <w:ind w:left="0" w:firstLine="360"/>
        <w:rPr>
          <w:highlight w:val="yellow"/>
        </w:rPr>
      </w:pPr>
      <w:r w:rsidDel="00000000" w:rsidR="00000000" w:rsidRPr="00000000">
        <w:rPr>
          <w:highlight w:val="yellow"/>
          <w:rtl w:val="0"/>
        </w:rPr>
        <w:t xml:space="preserve">Selection: </w:t>
      </w:r>
      <w:r w:rsidDel="00000000" w:rsidR="00000000" w:rsidRPr="00000000">
        <w:rPr>
          <w:i w:val="0"/>
          <w:highlight w:val="yellow"/>
          <w:rtl w:val="0"/>
        </w:rPr>
        <w:t xml:space="preserve">Highlight all author and affiliation lines.</w:t>
      </w:r>
      <w:r w:rsidDel="00000000" w:rsidR="00000000" w:rsidRPr="00000000">
        <w:rPr>
          <w:rtl w:val="0"/>
        </w:rPr>
      </w:r>
    </w:p>
    <w:p w:rsidR="00000000" w:rsidDel="00000000" w:rsidP="00000000" w:rsidRDefault="00000000" w:rsidRPr="00000000" w14:paraId="00000032">
      <w:pPr>
        <w:pStyle w:val="Heading4"/>
        <w:numPr>
          <w:ilvl w:val="3"/>
          <w:numId w:val="3"/>
        </w:numPr>
        <w:tabs>
          <w:tab w:val="left" w:leader="none" w:pos="720"/>
        </w:tabs>
        <w:ind w:left="0" w:firstLine="360"/>
        <w:rPr>
          <w:highlight w:val="yellow"/>
        </w:rPr>
      </w:pPr>
      <w:r w:rsidDel="00000000" w:rsidR="00000000" w:rsidRPr="00000000">
        <w:rPr>
          <w:highlight w:val="yellow"/>
          <w:rtl w:val="0"/>
        </w:rPr>
        <w:t xml:space="preserve">Change number of columns: </w:t>
      </w:r>
      <w:r w:rsidDel="00000000" w:rsidR="00000000" w:rsidRPr="00000000">
        <w:rPr>
          <w:i w:val="0"/>
          <w:highlight w:val="yellow"/>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33">
      <w:pPr>
        <w:pStyle w:val="Heading4"/>
        <w:numPr>
          <w:ilvl w:val="3"/>
          <w:numId w:val="3"/>
        </w:numPr>
        <w:tabs>
          <w:tab w:val="left" w:leader="none" w:pos="720"/>
        </w:tabs>
        <w:ind w:left="0" w:firstLine="360"/>
        <w:rPr>
          <w:i w:val="0"/>
          <w:highlight w:val="yellow"/>
        </w:rPr>
      </w:pPr>
      <w:r w:rsidDel="00000000" w:rsidR="00000000" w:rsidRPr="00000000">
        <w:rPr>
          <w:highlight w:val="yellow"/>
          <w:rtl w:val="0"/>
        </w:rPr>
        <w:t xml:space="preserve">Deletion: </w:t>
      </w:r>
      <w:r w:rsidDel="00000000" w:rsidR="00000000" w:rsidRPr="00000000">
        <w:rPr>
          <w:i w:val="0"/>
          <w:highlight w:val="yellow"/>
          <w:rtl w:val="0"/>
        </w:rPr>
        <w:t xml:space="preserve">Delete the author and affiliation lines for the extra authors.</w:t>
      </w:r>
    </w:p>
    <w:p w:rsidR="00000000" w:rsidDel="00000000" w:rsidP="00000000" w:rsidRDefault="00000000" w:rsidRPr="00000000" w14:paraId="00000034">
      <w:pPr>
        <w:jc w:val="left"/>
        <w:rPr>
          <w:i w:val="1"/>
          <w:highlight w:val="yellow"/>
        </w:rPr>
      </w:pPr>
      <w:r w:rsidDel="00000000" w:rsidR="00000000" w:rsidRPr="00000000">
        <w:rPr>
          <w:rtl w:val="0"/>
        </w:rPr>
      </w:r>
    </w:p>
    <w:p w:rsidR="00000000" w:rsidDel="00000000" w:rsidP="00000000" w:rsidRDefault="00000000" w:rsidRPr="00000000" w14:paraId="00000035">
      <w:pPr>
        <w:pStyle w:val="Heading2"/>
        <w:numPr>
          <w:ilvl w:val="1"/>
          <w:numId w:val="3"/>
        </w:numPr>
        <w:ind w:left="856" w:hanging="288"/>
        <w:rPr>
          <w:highlight w:val="yellow"/>
        </w:rPr>
      </w:pPr>
      <w:r w:rsidDel="00000000" w:rsidR="00000000" w:rsidRPr="00000000">
        <w:rPr>
          <w:highlight w:val="yellow"/>
          <w:rtl w:val="0"/>
        </w:rPr>
        <w:t xml:space="preserve">Identify the Headings</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color w:val="000000"/>
          <w:highlight w:val="yellow"/>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color w:val="000000"/>
          <w:highlight w:val="yellow"/>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color w:val="000000"/>
          <w:highlight w:val="yellow"/>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39">
      <w:pPr>
        <w:pStyle w:val="Heading2"/>
        <w:numPr>
          <w:ilvl w:val="1"/>
          <w:numId w:val="3"/>
        </w:numPr>
        <w:ind w:left="856" w:hanging="288"/>
        <w:rPr>
          <w:highlight w:val="yellow"/>
        </w:rPr>
      </w:pPr>
      <w:r w:rsidDel="00000000" w:rsidR="00000000" w:rsidRPr="00000000">
        <w:rPr>
          <w:highlight w:val="yellow"/>
          <w:rtl w:val="0"/>
        </w:rPr>
        <w:t xml:space="preserve">Figures and Tables</w:t>
      </w:r>
    </w:p>
    <w:p w:rsidR="00000000" w:rsidDel="00000000" w:rsidP="00000000" w:rsidRDefault="00000000" w:rsidRPr="00000000" w14:paraId="0000003A">
      <w:pPr>
        <w:pStyle w:val="Heading4"/>
        <w:numPr>
          <w:ilvl w:val="3"/>
          <w:numId w:val="3"/>
        </w:numPr>
        <w:tabs>
          <w:tab w:val="left" w:leader="none" w:pos="720"/>
        </w:tabs>
        <w:ind w:left="0" w:firstLine="360"/>
        <w:rPr>
          <w:highlight w:val="yellow"/>
        </w:rPr>
      </w:pPr>
      <w:r w:rsidDel="00000000" w:rsidR="00000000" w:rsidRPr="00000000">
        <w:rPr>
          <w:highlight w:val="yellow"/>
          <w:rtl w:val="0"/>
        </w:rPr>
        <w:t xml:space="preserve"> Positioning Figures and Tables: </w:t>
      </w:r>
      <w:r w:rsidDel="00000000" w:rsidR="00000000" w:rsidRPr="00000000">
        <w:rPr>
          <w:i w:val="0"/>
          <w:highlight w:val="yellow"/>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120" w:before="240" w:line="216" w:lineRule="auto"/>
        <w:ind w:left="0" w:firstLine="0"/>
        <w:rPr>
          <w:smallCaps w:val="1"/>
          <w:color w:val="000000"/>
          <w:sz w:val="16"/>
          <w:szCs w:val="16"/>
          <w:highlight w:val="yellow"/>
        </w:rPr>
      </w:pPr>
      <w:r w:rsidDel="00000000" w:rsidR="00000000" w:rsidRPr="00000000">
        <w:rPr>
          <w:smallCaps w:val="1"/>
          <w:color w:val="000000"/>
          <w:sz w:val="16"/>
          <w:szCs w:val="16"/>
          <w:highlight w:val="yellow"/>
          <w:rtl w:val="0"/>
        </w:rPr>
        <w:t xml:space="preserve">Table Type Styles</w:t>
      </w:r>
    </w:p>
    <w:tbl>
      <w:tblPr>
        <w:tblStyle w:val="Table2"/>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rPr>
                <w:b w:val="1"/>
                <w:color w:val="000000"/>
                <w:sz w:val="16"/>
                <w:szCs w:val="16"/>
                <w:highlight w:val="yellow"/>
              </w:rPr>
            </w:pPr>
            <w:r w:rsidDel="00000000" w:rsidR="00000000" w:rsidRPr="00000000">
              <w:rPr>
                <w:b w:val="1"/>
                <w:color w:val="000000"/>
                <w:sz w:val="16"/>
                <w:szCs w:val="16"/>
                <w:highlight w:val="yellow"/>
                <w:rtl w:val="0"/>
              </w:rPr>
              <w:t xml:space="preserve">Table Head</w:t>
            </w:r>
          </w:p>
        </w:tc>
        <w:tc>
          <w:tcPr>
            <w:gridSpan w:val="3"/>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color w:val="000000"/>
                <w:sz w:val="16"/>
                <w:szCs w:val="16"/>
                <w:highlight w:val="yellow"/>
              </w:rPr>
            </w:pPr>
            <w:r w:rsidDel="00000000" w:rsidR="00000000" w:rsidRPr="00000000">
              <w:rPr>
                <w:b w:val="1"/>
                <w:color w:val="000000"/>
                <w:sz w:val="16"/>
                <w:szCs w:val="16"/>
                <w:highlight w:val="yellow"/>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6"/>
                <w:szCs w:val="16"/>
                <w:highlight w:val="yellow"/>
              </w:rPr>
            </w:pPr>
            <w:r w:rsidDel="00000000" w:rsidR="00000000" w:rsidRPr="00000000">
              <w:rPr>
                <w:rtl w:val="0"/>
              </w:rPr>
            </w:r>
          </w:p>
        </w:tc>
        <w:tc>
          <w:tcP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rPr>
                <w:b w:val="1"/>
                <w:i w:val="1"/>
                <w:color w:val="000000"/>
                <w:sz w:val="15"/>
                <w:szCs w:val="15"/>
                <w:highlight w:val="yellow"/>
              </w:rPr>
            </w:pPr>
            <w:r w:rsidDel="00000000" w:rsidR="00000000" w:rsidRPr="00000000">
              <w:rPr>
                <w:b w:val="1"/>
                <w:i w:val="1"/>
                <w:color w:val="000000"/>
                <w:sz w:val="15"/>
                <w:szCs w:val="15"/>
                <w:highlight w:val="yellow"/>
                <w:rtl w:val="0"/>
              </w:rPr>
              <w:t xml:space="preserve">Table column subhead</w:t>
            </w:r>
          </w:p>
        </w:tc>
        <w:tc>
          <w:tcP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rPr>
                <w:b w:val="1"/>
                <w:i w:val="1"/>
                <w:color w:val="000000"/>
                <w:sz w:val="15"/>
                <w:szCs w:val="15"/>
                <w:highlight w:val="yellow"/>
              </w:rPr>
            </w:pPr>
            <w:r w:rsidDel="00000000" w:rsidR="00000000" w:rsidRPr="00000000">
              <w:rPr>
                <w:b w:val="1"/>
                <w:i w:val="1"/>
                <w:color w:val="000000"/>
                <w:sz w:val="15"/>
                <w:szCs w:val="15"/>
                <w:highlight w:val="yellow"/>
                <w:rtl w:val="0"/>
              </w:rPr>
              <w:t xml:space="preserve">Subhead</w:t>
            </w:r>
          </w:p>
        </w:tc>
        <w:tc>
          <w:tcP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i w:val="1"/>
                <w:color w:val="000000"/>
                <w:sz w:val="15"/>
                <w:szCs w:val="15"/>
                <w:highlight w:val="yellow"/>
              </w:rPr>
            </w:pPr>
            <w:r w:rsidDel="00000000" w:rsidR="00000000" w:rsidRPr="00000000">
              <w:rPr>
                <w:b w:val="1"/>
                <w:i w:val="1"/>
                <w:color w:val="000000"/>
                <w:sz w:val="15"/>
                <w:szCs w:val="15"/>
                <w:highlight w:val="yellow"/>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8"/>
                <w:szCs w:val="8"/>
                <w:highlight w:val="yellow"/>
              </w:rPr>
            </w:pPr>
            <w:r w:rsidDel="00000000" w:rsidR="00000000" w:rsidRPr="00000000">
              <w:rPr>
                <w:color w:val="000000"/>
                <w:sz w:val="16"/>
                <w:szCs w:val="16"/>
                <w:highlight w:val="yellow"/>
                <w:rtl w:val="0"/>
              </w:rPr>
              <w:t xml:space="preserve">copy</w:t>
            </w:r>
            <w:r w:rsidDel="00000000" w:rsidR="00000000" w:rsidRPr="00000000">
              <w:rPr>
                <w:rtl w:val="0"/>
              </w:rPr>
            </w:r>
          </w:p>
        </w:tc>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16"/>
                <w:szCs w:val="16"/>
                <w:highlight w:val="yellow"/>
              </w:rPr>
            </w:pPr>
            <w:r w:rsidDel="00000000" w:rsidR="00000000" w:rsidRPr="00000000">
              <w:rPr>
                <w:color w:val="000000"/>
                <w:sz w:val="16"/>
                <w:szCs w:val="16"/>
                <w:highlight w:val="yellow"/>
                <w:rtl w:val="0"/>
              </w:rPr>
              <w:t xml:space="preserve">More table copy</w:t>
            </w:r>
            <w:r w:rsidDel="00000000" w:rsidR="00000000" w:rsidRPr="00000000">
              <w:rPr>
                <w:color w:val="000000"/>
                <w:sz w:val="16"/>
                <w:szCs w:val="16"/>
                <w:highlight w:val="yellow"/>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46">
            <w:pPr>
              <w:rPr>
                <w:sz w:val="16"/>
                <w:szCs w:val="16"/>
                <w:highlight w:val="yellow"/>
              </w:rPr>
            </w:pPr>
            <w:r w:rsidDel="00000000" w:rsidR="00000000" w:rsidRPr="00000000">
              <w:rPr>
                <w:rtl w:val="0"/>
              </w:rPr>
            </w:r>
          </w:p>
        </w:tc>
        <w:tc>
          <w:tcPr>
            <w:vAlign w:val="center"/>
          </w:tcPr>
          <w:p w:rsidR="00000000" w:rsidDel="00000000" w:rsidP="00000000" w:rsidRDefault="00000000" w:rsidRPr="00000000" w14:paraId="00000047">
            <w:pPr>
              <w:rPr>
                <w:sz w:val="16"/>
                <w:szCs w:val="16"/>
                <w:highlight w:val="yellow"/>
              </w:rPr>
            </w:pPr>
            <w:r w:rsidDel="00000000" w:rsidR="00000000" w:rsidRPr="00000000">
              <w:rPr>
                <w:rtl w:val="0"/>
              </w:rPr>
            </w:r>
          </w:p>
        </w:tc>
      </w:tr>
    </w:tbl>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30" w:before="60" w:lineRule="auto"/>
        <w:ind w:left="418" w:hanging="360"/>
        <w:jc w:val="right"/>
        <w:rPr>
          <w:color w:val="000000"/>
          <w:sz w:val="12"/>
          <w:szCs w:val="12"/>
          <w:highlight w:val="yellow"/>
        </w:rPr>
      </w:pPr>
      <w:r w:rsidDel="00000000" w:rsidR="00000000" w:rsidRPr="00000000">
        <w:rPr>
          <w:color w:val="000000"/>
          <w:sz w:val="12"/>
          <w:szCs w:val="12"/>
          <w:highlight w:val="yellow"/>
          <w:rtl w:val="0"/>
        </w:rPr>
        <w:t xml:space="preserve">Sample of a Table footnote. (</w:t>
      </w:r>
      <w:r w:rsidDel="00000000" w:rsidR="00000000" w:rsidRPr="00000000">
        <w:rPr>
          <w:i w:val="1"/>
          <w:color w:val="000000"/>
          <w:sz w:val="12"/>
          <w:szCs w:val="12"/>
          <w:highlight w:val="yellow"/>
          <w:rtl w:val="0"/>
        </w:rPr>
        <w:t xml:space="preserve">Table footnote</w:t>
      </w:r>
      <w:r w:rsidDel="00000000" w:rsidR="00000000" w:rsidRPr="00000000">
        <w:rPr>
          <w:color w:val="000000"/>
          <w:sz w:val="12"/>
          <w:szCs w:val="12"/>
          <w:highlight w:val="yellow"/>
          <w:rtl w:val="0"/>
        </w:rPr>
        <w:t xml:space="preserv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tabs>
          <w:tab w:val="left" w:leader="none" w:pos="533"/>
        </w:tabs>
        <w:spacing w:after="200" w:before="80" w:lineRule="auto"/>
        <w:ind w:left="360" w:hanging="360"/>
        <w:jc w:val="both"/>
        <w:rPr>
          <w:color w:val="000000"/>
          <w:sz w:val="16"/>
          <w:szCs w:val="16"/>
          <w:highlight w:val="yellow"/>
        </w:rPr>
      </w:pPr>
      <w:r w:rsidDel="00000000" w:rsidR="00000000" w:rsidRPr="00000000">
        <w:rPr>
          <w:color w:val="000000"/>
          <w:sz w:val="16"/>
          <w:szCs w:val="16"/>
          <w:highlight w:val="yellow"/>
          <w:rtl w:val="0"/>
        </w:rPr>
        <w:t xml:space="preserve">Example of a figure caption. (</w:t>
      </w:r>
      <w:r w:rsidDel="00000000" w:rsidR="00000000" w:rsidRPr="00000000">
        <w:rPr>
          <w:i w:val="1"/>
          <w:color w:val="000000"/>
          <w:sz w:val="16"/>
          <w:szCs w:val="16"/>
          <w:highlight w:val="yellow"/>
          <w:rtl w:val="0"/>
        </w:rPr>
        <w:t xml:space="preserve">figure caption</w:t>
      </w:r>
      <w:r w:rsidDel="00000000" w:rsidR="00000000" w:rsidRPr="00000000">
        <w:rPr>
          <w:color w:val="000000"/>
          <w:sz w:val="16"/>
          <w:szCs w:val="16"/>
          <w:highlight w:val="yellow"/>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highlight w:val="yellow"/>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rsidDel="00000000" w:rsidR="00000000" w:rsidRPr="00000000">
        <w:rPr>
          <w:rtl w:val="0"/>
        </w:rPr>
      </w:r>
    </w:p>
    <w:p w:rsidR="00000000" w:rsidDel="00000000" w:rsidP="00000000" w:rsidRDefault="00000000" w:rsidRPr="00000000" w14:paraId="0000004B">
      <w:pPr>
        <w:pStyle w:val="Heading1"/>
        <w:numPr>
          <w:ilvl w:val="0"/>
          <w:numId w:val="3"/>
        </w:numPr>
        <w:tabs>
          <w:tab w:val="left" w:leader="none" w:pos="216"/>
        </w:tabs>
        <w:ind w:left="0" w:firstLine="216"/>
        <w:rPr/>
      </w:pPr>
      <w:r w:rsidDel="00000000" w:rsidR="00000000" w:rsidRPr="00000000">
        <w:rPr>
          <w:rtl w:val="0"/>
        </w:rPr>
        <w:t xml:space="preserve">Conclusions</w:t>
      </w:r>
    </w:p>
    <w:p w:rsidR="00000000" w:rsidDel="00000000" w:rsidP="00000000" w:rsidRDefault="00000000" w:rsidRPr="00000000" w14:paraId="0000004C">
      <w:pPr>
        <w:pStyle w:val="Heading5"/>
        <w:tabs>
          <w:tab w:val="left" w:leader="none" w:pos="360"/>
        </w:tabs>
        <w:rPr/>
      </w:pPr>
      <w:r w:rsidDel="00000000" w:rsidR="00000000" w:rsidRPr="00000000">
        <w:rPr>
          <w:highlight w:val="yellow"/>
          <w:rtl w:val="0"/>
        </w:rPr>
        <w:t xml:space="preserve">mm,m,mm,,mn,mn,mnn</w:t>
      </w:r>
      <w:r w:rsidDel="00000000" w:rsidR="00000000" w:rsidRPr="00000000">
        <w:rPr>
          <w:rtl w:val="0"/>
        </w:rPr>
      </w:r>
    </w:p>
    <w:p w:rsidR="00000000" w:rsidDel="00000000" w:rsidP="00000000" w:rsidRDefault="00000000" w:rsidRPr="00000000" w14:paraId="0000004D">
      <w:pPr>
        <w:pStyle w:val="Heading5"/>
        <w:tabs>
          <w:tab w:val="left" w:leader="none"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highlight w:val="yellow"/>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r w:rsidDel="00000000" w:rsidR="00000000" w:rsidRPr="00000000">
        <w:rPr>
          <w:rtl w:val="0"/>
        </w:rPr>
      </w:r>
    </w:p>
    <w:p w:rsidR="00000000" w:rsidDel="00000000" w:rsidP="00000000" w:rsidRDefault="00000000" w:rsidRPr="00000000" w14:paraId="0000004F">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color w:val="000000"/>
          <w:highlight w:val="yellow"/>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color w:val="000000"/>
          <w:highlight w:val="yellow"/>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color w:val="000000"/>
          <w:highlight w:val="yellow"/>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rPr>
      </w:pPr>
      <w:r w:rsidDel="00000000" w:rsidR="00000000" w:rsidRPr="00000000">
        <w:rPr>
          <w:color w:val="000000"/>
          <w:highlight w:val="yellow"/>
          <w:rtl w:val="0"/>
        </w:rPr>
        <w:t xml:space="preserve">For papers published in translation journals, please give the English citation first, followed by the original foreign-language citation [6].</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after="50" w:line="180" w:lineRule="auto"/>
        <w:ind w:left="354" w:hanging="354"/>
        <w:jc w:val="both"/>
        <w:rPr>
          <w:sz w:val="12"/>
          <w:szCs w:val="12"/>
        </w:rPr>
      </w:pPr>
      <w:r w:rsidDel="00000000" w:rsidR="00000000" w:rsidRPr="00000000">
        <w:rPr>
          <w:color w:val="222222"/>
          <w:sz w:val="16"/>
          <w:szCs w:val="16"/>
          <w:highlight w:val="white"/>
          <w:rtl w:val="0"/>
        </w:rPr>
        <w:t xml:space="preserve">Igwama, Geneva Tamunobarafiri, Janet Aderonke Olaboye, Chukwudi Cosmos Maha, Mojeed Dayo Ajegbile, and Samira Abdul. "Integrating electronic health records systems across borders: Technical challenges and policy solutions." </w:t>
      </w:r>
      <w:r w:rsidDel="00000000" w:rsidR="00000000" w:rsidRPr="00000000">
        <w:rPr>
          <w:i w:val="1"/>
          <w:color w:val="222222"/>
          <w:sz w:val="16"/>
          <w:szCs w:val="16"/>
          <w:rtl w:val="0"/>
        </w:rPr>
        <w:t xml:space="preserve">International Medical Science Research Journal</w:t>
      </w:r>
      <w:r w:rsidDel="00000000" w:rsidR="00000000" w:rsidRPr="00000000">
        <w:rPr>
          <w:color w:val="222222"/>
          <w:sz w:val="16"/>
          <w:szCs w:val="16"/>
          <w:highlight w:val="white"/>
          <w:rtl w:val="0"/>
        </w:rPr>
        <w:t xml:space="preserve"> 4, no. 7 (2024): 788-796.</w:t>
      </w:r>
      <w:r w:rsidDel="00000000" w:rsidR="00000000" w:rsidRPr="00000000">
        <w:rPr>
          <w:rtl w:val="0"/>
        </w:rPr>
      </w:r>
    </w:p>
    <w:sdt>
      <w:sdtPr>
        <w:tag w:val="goog_rdk_32"/>
      </w:sdtPr>
      <w:sdtContent>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pacing w:after="50" w:line="180" w:lineRule="auto"/>
            <w:ind w:left="354" w:hanging="354"/>
            <w:jc w:val="both"/>
            <w:rPr>
              <w:del w:author="SJ" w:id="14" w:date="2025-02-11T08:07:00Z"/>
            </w:rPr>
          </w:pPr>
          <w:r w:rsidDel="00000000" w:rsidR="00000000" w:rsidRPr="00000000">
            <w:rPr>
              <w:color w:val="222222"/>
              <w:sz w:val="16"/>
              <w:szCs w:val="16"/>
              <w:rtl w:val="0"/>
            </w:rPr>
            <w:t xml:space="preserve">Alanazi, Abdullah, Amal Almutib, and Bakheet Aldosari. "Physicians’ Perspectives on a Multi-Dimensional Model for the Roles of Electronic Health Records in Approaching a Proper Differential Diagnosis." Journal of Personalized Medicine 13, no. 4 (2023): 680.</w:t>
          </w:r>
          <w:sdt>
            <w:sdtPr>
              <w:tag w:val="goog_rdk_31"/>
            </w:sdtPr>
            <w:sdtContent>
              <w:del w:author="SJ" w:id="14" w:date="2025-02-11T08:07:00Z">
                <w:r w:rsidDel="00000000" w:rsidR="00000000" w:rsidRPr="00000000">
                  <w:rPr>
                    <w:rtl w:val="0"/>
                  </w:rPr>
                </w:r>
              </w:del>
            </w:sdtContent>
          </w:sdt>
        </w:p>
      </w:sdtContent>
    </w:sdt>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pacing w:after="50" w:line="180" w:lineRule="auto"/>
        <w:ind w:left="354" w:hanging="354"/>
        <w:jc w:val="both"/>
        <w:rPr/>
      </w:pPr>
      <w:r w:rsidDel="00000000" w:rsidR="00000000" w:rsidRPr="00000000">
        <w:rPr>
          <w:color w:val="222222"/>
          <w:sz w:val="16"/>
          <w:szCs w:val="16"/>
          <w:highlight w:val="white"/>
          <w:rtl w:val="0"/>
        </w:rPr>
        <w:t xml:space="preserve">Chen, Chun‑You, Ya-Lin Chen, Jeremiah Scholl, Hsuan-Chia Yang, and Yu-Chuan Jack Li. "Ability of machine-learning based clinical decision support system to reduce alert fatigue, wrong-drug errors, and alert users about look alike, sound alike medication." </w:t>
      </w:r>
      <w:r w:rsidDel="00000000" w:rsidR="00000000" w:rsidRPr="00000000">
        <w:rPr>
          <w:i w:val="1"/>
          <w:color w:val="222222"/>
          <w:sz w:val="16"/>
          <w:szCs w:val="16"/>
          <w:rtl w:val="0"/>
        </w:rPr>
        <w:t xml:space="preserve">Computer Methods and Programs in Biomedicine</w:t>
      </w:r>
      <w:r w:rsidDel="00000000" w:rsidR="00000000" w:rsidRPr="00000000">
        <w:rPr>
          <w:color w:val="222222"/>
          <w:sz w:val="16"/>
          <w:szCs w:val="16"/>
          <w:highlight w:val="white"/>
          <w:rtl w:val="0"/>
        </w:rPr>
        <w:t xml:space="preserve"> 243 (2024): 107869.</w:t>
      </w: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pacing w:after="50" w:line="180" w:lineRule="auto"/>
        <w:ind w:left="354" w:hanging="354"/>
        <w:jc w:val="both"/>
        <w:rPr/>
      </w:pPr>
      <w:r w:rsidDel="00000000" w:rsidR="00000000" w:rsidRPr="00000000">
        <w:rPr>
          <w:color w:val="222222"/>
          <w:sz w:val="16"/>
          <w:szCs w:val="16"/>
          <w:highlight w:val="white"/>
          <w:rtl w:val="0"/>
        </w:rPr>
        <w:t xml:space="preserve">Duval Jensen, Julie, Loni Ledderer, Raymond Kolbæk, and Kirsten Beedholm. "Fragmented care trajectories in municipal healthcare: Local sensemaking of digital documentation." </w:t>
      </w:r>
      <w:r w:rsidDel="00000000" w:rsidR="00000000" w:rsidRPr="00000000">
        <w:rPr>
          <w:i w:val="1"/>
          <w:color w:val="222222"/>
          <w:sz w:val="16"/>
          <w:szCs w:val="16"/>
          <w:rtl w:val="0"/>
        </w:rPr>
        <w:t xml:space="preserve">Digital Health</w:t>
      </w:r>
      <w:r w:rsidDel="00000000" w:rsidR="00000000" w:rsidRPr="00000000">
        <w:rPr>
          <w:color w:val="222222"/>
          <w:sz w:val="16"/>
          <w:szCs w:val="16"/>
          <w:highlight w:val="white"/>
          <w:rtl w:val="0"/>
        </w:rPr>
        <w:t xml:space="preserve"> 9 (2023): 20552076231180521.</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50" w:line="180" w:lineRule="auto"/>
        <w:ind w:left="360" w:hanging="360"/>
        <w:jc w:val="both"/>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50" w:line="180" w:lineRule="auto"/>
        <w:ind w:left="360" w:hanging="360"/>
        <w:rPr>
          <w:b w:val="1"/>
          <w:color w:val="ff0000"/>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b w:val="1"/>
          <w:color w:val="ff0000"/>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5B">
      <w:pPr>
        <w:rPr/>
      </w:pPr>
      <w:r w:rsidDel="00000000" w:rsidR="00000000" w:rsidRPr="00000000">
        <w:rPr>
          <w:rtl w:val="0"/>
        </w:rPr>
      </w:r>
    </w:p>
    <w:sectPr>
      <w:type w:val="continuous"/>
      <w:pgSz w:h="16838" w:w="11906" w:orient="portrait"/>
      <w:pgMar w:bottom="1440" w:top="1080" w:left="893" w:right="893"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J" w:id="2" w:date="2025-02-11T08:42: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see how this case serving the care perspective of the physician?</w:t>
      </w:r>
    </w:p>
  </w:comment>
  <w:comment w:author="SJ" w:id="0" w:date="2025-02-11T08:58: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Arnold mentioned that there is a resident that he like to include her?</w:t>
      </w:r>
    </w:p>
  </w:comment>
  <w:comment w:author="SJ" w:id="1" w:date="2025-02-11T08:45: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took the abstract out? It can be rewritten in way to adopt the Aurora perspective?</w:t>
      </w:r>
    </w:p>
  </w:comment>
  <w:comment w:author="SJ" w:id="4" w:date="2025-02-11T08:49: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jump here as you will need to prepare the reader to why we will need DSLs to drive care representation as well as to accommodate the physician perspective.</w:t>
      </w:r>
    </w:p>
  </w:comment>
  <w:comment w:author="SJ" w:id="3" w:date="2025-02-11T08:43:0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case is about coordination and not much on physician perspective.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5D" w15:done="0"/>
  <w15:commentEx w15:paraId="0000005E" w15:done="0"/>
  <w15:commentEx w15:paraId="0000005F" w15:done="0"/>
  <w15:commentEx w15:paraId="00000060" w15:done="0"/>
  <w15:commentEx w15:paraId="0000006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color w:val="000000"/>
        <w:sz w:val="16"/>
        <w:szCs w:val="16"/>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856"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360" w:firstLine="0"/>
    </w:pPr>
    <w:rPr>
      <w:smallCaps w:val="1"/>
    </w:rPr>
  </w:style>
  <w:style w:type="paragraph" w:styleId="Heading2">
    <w:name w:val="heading 2"/>
    <w:basedOn w:val="Normal"/>
    <w:next w:val="Normal"/>
    <w:pPr>
      <w:keepNext w:val="1"/>
      <w:keepLines w:val="1"/>
      <w:spacing w:after="60" w:before="120" w:lineRule="auto"/>
      <w:ind w:left="288" w:firstLine="0"/>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5C2376"/>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num" w:pos="288"/>
      </w:tabs>
      <w:spacing w:after="60" w:before="120"/>
      <w:ind w:left="288"/>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left" w:pos="720"/>
      </w:tabs>
      <w:spacing w:after="40" w:before="40"/>
      <w:ind w:firstLine="504"/>
      <w:jc w:val="both"/>
      <w:outlineLvl w:val="3"/>
    </w:pPr>
    <w:rPr>
      <w:i w:val="1"/>
      <w:iCs w:val="1"/>
      <w:noProof w:val="1"/>
    </w:rPr>
  </w:style>
  <w:style w:type="paragraph" w:styleId="Heading5">
    <w:name w:val="heading 5"/>
    <w:basedOn w:val="Normal"/>
    <w:next w:val="Normal"/>
    <w:qFormat w:val="1"/>
    <w:rsid w:val="005C2376"/>
    <w:pPr>
      <w:tabs>
        <w:tab w:val="left" w:pos="360"/>
      </w:tabs>
      <w:spacing w:after="80" w:before="160"/>
      <w:outlineLvl w:val="4"/>
    </w:pPr>
    <w:rPr>
      <w:smallCaps w:val="1"/>
      <w:noProof w:val="1"/>
    </w:rPr>
  </w:style>
  <w:style w:type="paragraph" w:styleId="Heading6">
    <w:name w:val="heading 6"/>
    <w:basedOn w:val="normal0"/>
    <w:next w:val="normal0"/>
    <w:rsid w:val="00EA4DE2"/>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EA4DE2"/>
  </w:style>
  <w:style w:type="paragraph" w:styleId="Title">
    <w:name w:val="Title"/>
    <w:basedOn w:val="normal0"/>
    <w:next w:val="normal0"/>
    <w:rsid w:val="00EA4DE2"/>
    <w:pPr>
      <w:keepNext w:val="1"/>
      <w:keepLines w:val="1"/>
      <w:spacing w:after="120" w:before="480"/>
    </w:pPr>
    <w:rPr>
      <w:b w:val="1"/>
      <w:sz w:val="72"/>
      <w:szCs w:val="72"/>
    </w:rPr>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rsid w:val="005C2376"/>
  </w:style>
  <w:style w:type="paragraph" w:styleId="Author" w:customStyle="1">
    <w:name w:val="Author"/>
    <w:rsid w:val="005C2376"/>
    <w:pPr>
      <w:spacing w:after="40" w:before="360"/>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styleId="BodyTextChar" w:customStyle="1">
    <w:name w:val="Body Text Char"/>
    <w:link w:val="BodyText"/>
    <w:rsid w:val="00E7596C"/>
    <w:rPr>
      <w:spacing w:val="-1"/>
    </w:rPr>
  </w:style>
  <w:style w:type="paragraph" w:styleId="bulletlist" w:customStyle="1">
    <w:name w:val="bullet list"/>
    <w:basedOn w:val="BodyText"/>
    <w:rsid w:val="001B67DC"/>
    <w:pPr>
      <w:numPr>
        <w:numId w:val="1"/>
      </w:numPr>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rsid w:val="005C2376"/>
    <w:pPr>
      <w:framePr w:lines="0" w:vSpace="187" w:hSpace="187" w:wrap="notBeside" w:hAnchor="page" w:vAnchor="text" w:x="6121" w:y="577"/>
      <w:numPr>
        <w:numId w:val="3"/>
      </w:numPr>
      <w:spacing w:after="40"/>
    </w:pPr>
    <w:rPr>
      <w:sz w:val="16"/>
      <w:szCs w:val="16"/>
    </w:rPr>
  </w:style>
  <w:style w:type="paragraph" w:styleId="papersubtitle" w:customStyle="1">
    <w:name w:val="paper subtitle"/>
    <w:rsid w:val="005C2376"/>
    <w:pPr>
      <w:spacing w:after="120"/>
    </w:pPr>
    <w:rPr>
      <w:rFonts w:eastAsia="MS Mincho"/>
      <w:noProof w:val="1"/>
      <w:sz w:val="28"/>
      <w:szCs w:val="28"/>
    </w:rPr>
  </w:style>
  <w:style w:type="paragraph" w:styleId="papertitle" w:customStyle="1">
    <w:name w:val="paper title"/>
    <w:rsid w:val="005C2376"/>
    <w:pPr>
      <w:spacing w:after="120"/>
    </w:pPr>
    <w:rPr>
      <w:rFonts w:eastAsia="MS Mincho"/>
      <w:noProof w:val="1"/>
      <w:sz w:val="48"/>
      <w:szCs w:val="48"/>
    </w:rPr>
  </w:style>
  <w:style w:type="paragraph" w:styleId="references" w:customStyle="1">
    <w:name w:val="references"/>
    <w:rsid w:val="005C2376"/>
    <w:pPr>
      <w:numPr>
        <w:numId w:val="6"/>
      </w:numPr>
      <w:spacing w:after="50" w:line="180" w:lineRule="exact"/>
      <w:jc w:val="both"/>
    </w:pPr>
    <w:rPr>
      <w:rFonts w:eastAsia="MS Mincho"/>
      <w:noProof w:val="1"/>
      <w:sz w:val="16"/>
      <w:szCs w:val="16"/>
    </w:rPr>
  </w:style>
  <w:style w:type="paragraph" w:styleId="sponsors" w:customStyle="1">
    <w:name w:val="sponsors"/>
    <w:rsid w:val="005C2376"/>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sid w:val="005C2376"/>
    <w:rPr>
      <w:b w:val="1"/>
      <w:bCs w:val="1"/>
      <w:sz w:val="16"/>
      <w:szCs w:val="16"/>
    </w:rPr>
  </w:style>
  <w:style w:type="paragraph" w:styleId="tablecolsubhead" w:customStyle="1">
    <w:name w:val="table col subhead"/>
    <w:basedOn w:val="tablecolhead"/>
    <w:rsid w:val="005C2376"/>
    <w:rPr>
      <w:i w:val="1"/>
      <w:iCs w:val="1"/>
      <w:sz w:val="15"/>
      <w:szCs w:val="15"/>
    </w:rPr>
  </w:style>
  <w:style w:type="paragraph" w:styleId="tablecopy" w:customStyle="1">
    <w:name w:val="table copy"/>
    <w:rsid w:val="005C2376"/>
    <w:pPr>
      <w:jc w:val="both"/>
    </w:pPr>
    <w:rPr>
      <w:noProof w:val="1"/>
      <w:sz w:val="16"/>
      <w:szCs w:val="16"/>
    </w:rPr>
  </w:style>
  <w:style w:type="paragraph" w:styleId="tablefootnote" w:customStyle="1">
    <w:name w:val="table footnote"/>
    <w:rsid w:val="005E2800"/>
    <w:pPr>
      <w:tabs>
        <w:tab w:val="num" w:pos="720"/>
      </w:tabs>
      <w:spacing w:after="30" w:before="60"/>
      <w:ind w:left="58" w:hanging="29"/>
      <w:jc w:val="right"/>
    </w:pPr>
    <w:rPr>
      <w:sz w:val="12"/>
      <w:szCs w:val="12"/>
    </w:rPr>
  </w:style>
  <w:style w:type="paragraph" w:styleId="tablehead" w:customStyle="1">
    <w:name w:val="table head"/>
    <w:rsid w:val="005C2376"/>
    <w:pPr>
      <w:tabs>
        <w:tab w:val="num" w:pos="720"/>
      </w:tabs>
      <w:spacing w:after="120" w:before="240" w:line="216" w:lineRule="auto"/>
      <w:ind w:left="720" w:hanging="720"/>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il" w:customStyle="1">
    <w:name w:val="il"/>
    <w:basedOn w:val="DefaultParagraphFont"/>
    <w:rsid w:val="000E423A"/>
  </w:style>
  <w:style w:type="character" w:styleId="Hyperlink">
    <w:name w:val="Hyperlink"/>
    <w:basedOn w:val="DefaultParagraphFont"/>
    <w:uiPriority w:val="99"/>
    <w:unhideWhenUsed w:val="1"/>
    <w:rsid w:val="00FB1D9D"/>
    <w:rPr>
      <w:color w:val="0000ff"/>
      <w:u w:val="single"/>
    </w:rPr>
  </w:style>
  <w:style w:type="paragraph" w:styleId="Subtitle">
    <w:name w:val="Subtitle"/>
    <w:basedOn w:val="Normal"/>
    <w:next w:val="Normal"/>
    <w:rsid w:val="00EA4DE2"/>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EA4DE2"/>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rsid w:val="00EA4DE2"/>
    <w:tblPr>
      <w:tblStyleRowBandSize w:val="1"/>
      <w:tblStyleColBandSize w:val="1"/>
      <w:tblInd w:w="0.0" w:type="dxa"/>
      <w:tblCellMar>
        <w:top w:w="0.0" w:type="dxa"/>
        <w:left w:w="115.0" w:type="dxa"/>
        <w:bottom w:w="0.0" w:type="dxa"/>
        <w:right w:w="115.0" w:type="dxa"/>
      </w:tblCellMar>
    </w:tblPr>
  </w:style>
  <w:style w:type="paragraph" w:styleId="BalloonText">
    <w:name w:val="Balloon Text"/>
    <w:basedOn w:val="Normal"/>
    <w:link w:val="BalloonTextChar"/>
    <w:uiPriority w:val="99"/>
    <w:semiHidden w:val="1"/>
    <w:unhideWhenUsed w:val="1"/>
    <w:rsid w:val="00CA7F1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A7F15"/>
    <w:rPr>
      <w:rFonts w:ascii="Tahoma" w:cs="Tahoma" w:hAnsi="Tahoma"/>
      <w:sz w:val="16"/>
      <w:szCs w:val="16"/>
    </w:rPr>
  </w:style>
  <w:style w:type="character" w:styleId="CommentReference">
    <w:name w:val="annotation reference"/>
    <w:basedOn w:val="DefaultParagraphFont"/>
    <w:uiPriority w:val="99"/>
    <w:semiHidden w:val="1"/>
    <w:unhideWhenUsed w:val="1"/>
    <w:rsid w:val="005200F9"/>
    <w:rPr>
      <w:sz w:val="16"/>
      <w:szCs w:val="16"/>
    </w:rPr>
  </w:style>
  <w:style w:type="paragraph" w:styleId="CommentText">
    <w:name w:val="annotation text"/>
    <w:basedOn w:val="Normal"/>
    <w:link w:val="CommentTextChar"/>
    <w:uiPriority w:val="99"/>
    <w:semiHidden w:val="1"/>
    <w:unhideWhenUsed w:val="1"/>
    <w:rsid w:val="005200F9"/>
  </w:style>
  <w:style w:type="character" w:styleId="CommentTextChar" w:customStyle="1">
    <w:name w:val="Comment Text Char"/>
    <w:basedOn w:val="DefaultParagraphFont"/>
    <w:link w:val="CommentText"/>
    <w:uiPriority w:val="99"/>
    <w:semiHidden w:val="1"/>
    <w:rsid w:val="005200F9"/>
  </w:style>
  <w:style w:type="paragraph" w:styleId="CommentSubject">
    <w:name w:val="annotation subject"/>
    <w:basedOn w:val="CommentText"/>
    <w:next w:val="CommentText"/>
    <w:link w:val="CommentSubjectChar"/>
    <w:uiPriority w:val="99"/>
    <w:semiHidden w:val="1"/>
    <w:unhideWhenUsed w:val="1"/>
    <w:rsid w:val="005200F9"/>
    <w:rPr>
      <w:b w:val="1"/>
      <w:bCs w:val="1"/>
    </w:rPr>
  </w:style>
  <w:style w:type="character" w:styleId="CommentSubjectChar" w:customStyle="1">
    <w:name w:val="Comment Subject Char"/>
    <w:basedOn w:val="CommentTextChar"/>
    <w:link w:val="CommentSubject"/>
    <w:uiPriority w:val="99"/>
    <w:semiHidden w:val="1"/>
    <w:rsid w:val="005200F9"/>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0s9ylA3NtckawgZb+JFWjZ3p5Q==">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2025-02-11T12:50:00Z</dcterms:created>
  <dc:creator>IEEE</dc:creator>
</cp:coreProperties>
</file>